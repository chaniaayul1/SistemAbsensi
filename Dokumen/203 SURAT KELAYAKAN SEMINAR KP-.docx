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B1EE" w14:textId="0CEEE6D7" w:rsidR="00981B70" w:rsidRDefault="00D71F5F">
      <w:pPr>
        <w:spacing w:before="67"/>
        <w:ind w:left="115"/>
        <w:rPr>
          <w:rFonts w:ascii="Copperplate Gothic Light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799B14AF" wp14:editId="5E7A17C6">
                <wp:simplePos x="0" y="0"/>
                <wp:positionH relativeFrom="page">
                  <wp:posOffset>549275</wp:posOffset>
                </wp:positionH>
                <wp:positionV relativeFrom="paragraph">
                  <wp:posOffset>221615</wp:posOffset>
                </wp:positionV>
                <wp:extent cx="5149850" cy="0"/>
                <wp:effectExtent l="0" t="0" r="0" b="0"/>
                <wp:wrapTopAndBottom/>
                <wp:docPr id="128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9850" cy="0"/>
                        </a:xfrm>
                        <a:prstGeom prst="line">
                          <a:avLst/>
                        </a:prstGeom>
                        <a:noFill/>
                        <a:ln w="12784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5320C" id="Line 132" o:spid="_x0000_s1026" style="position:absolute;z-index:-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5pt,17.45pt" to="448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" strokecolor="#333" strokeweight=".35511mm">
                <w10:wrap type="topAndBottom" anchorx="page"/>
              </v:line>
            </w:pict>
          </mc:Fallback>
        </mc:AlternateContent>
      </w:r>
      <w:r w:rsidR="00027BC5">
        <w:rPr>
          <w:noProof/>
          <w:lang w:val="en-US" w:eastAsia="en-US"/>
        </w:rPr>
        <w:drawing>
          <wp:anchor distT="0" distB="0" distL="0" distR="0" simplePos="0" relativeHeight="251649536" behindDoc="0" locked="0" layoutInCell="1" allowOverlap="1" wp14:anchorId="4D7575E9" wp14:editId="2E393AB2">
            <wp:simplePos x="0" y="0"/>
            <wp:positionH relativeFrom="page">
              <wp:posOffset>3524503</wp:posOffset>
            </wp:positionH>
            <wp:positionV relativeFrom="paragraph">
              <wp:posOffset>411144</wp:posOffset>
            </wp:positionV>
            <wp:extent cx="911414" cy="9429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41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BC5">
        <w:rPr>
          <w:noProof/>
          <w:lang w:val="en-US" w:eastAsia="en-US"/>
        </w:rPr>
        <w:drawing>
          <wp:anchor distT="0" distB="0" distL="0" distR="0" simplePos="0" relativeHeight="251648512" behindDoc="0" locked="0" layoutInCell="1" allowOverlap="1" wp14:anchorId="648D8A57" wp14:editId="250116FB">
            <wp:simplePos x="0" y="0"/>
            <wp:positionH relativeFrom="page">
              <wp:posOffset>1624033</wp:posOffset>
            </wp:positionH>
            <wp:positionV relativeFrom="paragraph">
              <wp:posOffset>1460072</wp:posOffset>
            </wp:positionV>
            <wp:extent cx="4574528" cy="8686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528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5DB59D3" wp14:editId="3059F1B3">
                <wp:simplePos x="0" y="0"/>
                <wp:positionH relativeFrom="page">
                  <wp:posOffset>5735955</wp:posOffset>
                </wp:positionH>
                <wp:positionV relativeFrom="paragraph">
                  <wp:posOffset>29845</wp:posOffset>
                </wp:positionV>
                <wp:extent cx="1338580" cy="267970"/>
                <wp:effectExtent l="0" t="0" r="0" b="0"/>
                <wp:wrapNone/>
                <wp:docPr id="127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3"/>
                              <w:gridCol w:w="481"/>
                              <w:gridCol w:w="480"/>
                              <w:gridCol w:w="661"/>
                            </w:tblGrid>
                            <w:tr w:rsidR="00981B70" w14:paraId="18215366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83" w:type="dxa"/>
                                </w:tcPr>
                                <w:p w14:paraId="3334A417" w14:textId="77777777" w:rsidR="00981B70" w:rsidRDefault="00027BC5">
                                  <w:pPr>
                                    <w:pStyle w:val="TableParagraph"/>
                                    <w:ind w:left="7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587CB12" w14:textId="77777777" w:rsidR="00981B70" w:rsidRDefault="00981B7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4586144E" w14:textId="77777777" w:rsidR="00981B70" w:rsidRDefault="00027BC5">
                                  <w:pPr>
                                    <w:pStyle w:val="TableParagraph"/>
                                    <w:ind w:left="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Gel.</w:t>
                                  </w:r>
                                </w:p>
                              </w:tc>
                              <w:tc>
                                <w:tcPr>
                                  <w:tcW w:w="661" w:type="dxa"/>
                                </w:tcPr>
                                <w:p w14:paraId="43C5D8F7" w14:textId="77777777" w:rsidR="00981B70" w:rsidRDefault="00027BC5">
                                  <w:pPr>
                                    <w:pStyle w:val="TableParagraph"/>
                                    <w:ind w:right="7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333399"/>
                                      <w:w w:val="99"/>
                                      <w:sz w:val="20"/>
                                    </w:rPr>
                                    <w:t>I</w:t>
                                  </w:r>
                                </w:p>
                              </w:tc>
                            </w:tr>
                          </w:tbl>
                          <w:p w14:paraId="51893776" w14:textId="77777777" w:rsidR="00981B70" w:rsidRDefault="00981B7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DB59D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left:0;text-align:left;margin-left:451.65pt;margin-top:2.35pt;width:105.4pt;height:21.1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3"/>
                        <w:gridCol w:w="481"/>
                        <w:gridCol w:w="480"/>
                        <w:gridCol w:w="661"/>
                      </w:tblGrid>
                      <w:tr w:rsidR="00981B70" w14:paraId="18215366" w14:textId="77777777">
                        <w:trPr>
                          <w:trHeight w:val="414"/>
                        </w:trPr>
                        <w:tc>
                          <w:tcPr>
                            <w:tcW w:w="483" w:type="dxa"/>
                          </w:tcPr>
                          <w:p w14:paraId="3334A417" w14:textId="77777777" w:rsidR="00981B70" w:rsidRDefault="00027BC5">
                            <w:pPr>
                              <w:pStyle w:val="TableParagraph"/>
                              <w:ind w:left="7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587CB12" w14:textId="77777777" w:rsidR="00981B70" w:rsidRDefault="00981B7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</w:tcPr>
                          <w:p w14:paraId="4586144E" w14:textId="77777777" w:rsidR="00981B70" w:rsidRDefault="00027BC5">
                            <w:pPr>
                              <w:pStyle w:val="TableParagraph"/>
                              <w:ind w:left="6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Gel.</w:t>
                            </w:r>
                          </w:p>
                        </w:tc>
                        <w:tc>
                          <w:tcPr>
                            <w:tcW w:w="661" w:type="dxa"/>
                          </w:tcPr>
                          <w:p w14:paraId="43C5D8F7" w14:textId="77777777" w:rsidR="00981B70" w:rsidRDefault="00027BC5">
                            <w:pPr>
                              <w:pStyle w:val="TableParagraph"/>
                              <w:ind w:right="7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333399"/>
                                <w:w w:val="99"/>
                                <w:sz w:val="20"/>
                              </w:rPr>
                              <w:t>I</w:t>
                            </w:r>
                          </w:p>
                        </w:tc>
                      </w:tr>
                    </w:tbl>
                    <w:p w14:paraId="51893776" w14:textId="77777777" w:rsidR="00981B70" w:rsidRDefault="00981B7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27BC5">
        <w:rPr>
          <w:rFonts w:ascii="Copperplate Gothic Light"/>
          <w:color w:val="808080"/>
          <w:sz w:val="16"/>
        </w:rPr>
        <w:t xml:space="preserve">DOKUMEN SYARAT PENGAJUAN MENGIKUTI </w:t>
      </w:r>
      <w:r w:rsidR="00862991">
        <w:rPr>
          <w:rFonts w:ascii="Copperplate Gothic Light"/>
          <w:color w:val="808080"/>
          <w:sz w:val="16"/>
          <w:lang w:val="en-US"/>
        </w:rPr>
        <w:t xml:space="preserve">SEMINAR </w:t>
      </w:r>
      <w:r w:rsidR="00027BC5">
        <w:rPr>
          <w:rFonts w:ascii="Copperplate Gothic Light"/>
          <w:color w:val="808080"/>
          <w:sz w:val="16"/>
        </w:rPr>
        <w:t>KERJA PRAKTIK</w:t>
      </w:r>
    </w:p>
    <w:p w14:paraId="11A8EEFA" w14:textId="77777777" w:rsidR="00981B70" w:rsidRDefault="00981B70">
      <w:pPr>
        <w:pStyle w:val="BodyText"/>
        <w:spacing w:before="10"/>
        <w:rPr>
          <w:rFonts w:ascii="Copperplate Gothic Light"/>
          <w:sz w:val="19"/>
        </w:rPr>
      </w:pPr>
    </w:p>
    <w:p w14:paraId="18E4956F" w14:textId="77777777" w:rsidR="00981B70" w:rsidRDefault="00981B70">
      <w:pPr>
        <w:pStyle w:val="BodyText"/>
        <w:spacing w:before="10"/>
        <w:rPr>
          <w:rFonts w:ascii="Copperplate Gothic Light"/>
          <w:sz w:val="8"/>
        </w:rPr>
      </w:pPr>
    </w:p>
    <w:p w14:paraId="14458809" w14:textId="77777777" w:rsidR="00981B70" w:rsidRDefault="00027BC5">
      <w:pPr>
        <w:spacing w:before="79"/>
        <w:ind w:left="2829" w:right="2549" w:firstLine="259"/>
        <w:rPr>
          <w:rFonts w:ascii="Copperplate Gothic Bold"/>
          <w:b/>
          <w:sz w:val="24"/>
        </w:rPr>
      </w:pPr>
      <w:r>
        <w:rPr>
          <w:rFonts w:ascii="Copperplate Gothic Bold"/>
          <w:b/>
          <w:sz w:val="24"/>
        </w:rPr>
        <w:t>SURAT PERNYATAAN KELAYAKAN MENGIKUTI SEMINAR KERJA PRAKTIK</w:t>
      </w:r>
    </w:p>
    <w:p w14:paraId="4A808A66" w14:textId="77777777" w:rsidR="00981B70" w:rsidRDefault="00027BC5">
      <w:pPr>
        <w:pStyle w:val="BodyText"/>
        <w:spacing w:before="125"/>
        <w:ind w:left="896"/>
      </w:pPr>
      <w:r>
        <w:t>SAYA YANG BERTANDATANGAN DI BAWAH INI SELAKU DOSEN PEMBIMBING KELOMPOK MAHASISWA PESERTA KERJA PRAKTIK (KP) BERIKUT INI :</w:t>
      </w:r>
    </w:p>
    <w:p w14:paraId="404A4FAF" w14:textId="77777777" w:rsidR="00981B70" w:rsidRDefault="00981B70">
      <w:pPr>
        <w:sectPr w:rsidR="00981B70">
          <w:type w:val="continuous"/>
          <w:pgSz w:w="12250" w:h="15850"/>
          <w:pgMar w:top="380" w:right="1000" w:bottom="280" w:left="760" w:header="720" w:footer="720" w:gutter="0"/>
          <w:cols w:space="720"/>
        </w:sectPr>
      </w:pPr>
    </w:p>
    <w:p w14:paraId="7DDFC43D" w14:textId="68FD997D" w:rsidR="00981B70" w:rsidRPr="00AB530B" w:rsidRDefault="00027BC5">
      <w:pPr>
        <w:pStyle w:val="BodyText"/>
        <w:tabs>
          <w:tab w:val="left" w:pos="3079"/>
        </w:tabs>
        <w:spacing w:before="142"/>
        <w:ind w:left="896"/>
        <w:rPr>
          <w:lang w:val="en-US"/>
        </w:rPr>
      </w:pPr>
      <w:r>
        <w:t>NAMA</w:t>
      </w:r>
      <w:r>
        <w:rPr>
          <w:spacing w:val="-4"/>
        </w:rPr>
        <w:t xml:space="preserve"> </w:t>
      </w:r>
      <w:r>
        <w:t>MAHASIWA</w:t>
      </w:r>
      <w:r>
        <w:rPr>
          <w:spacing w:val="16"/>
        </w:rPr>
        <w:t xml:space="preserve"> </w:t>
      </w:r>
      <w:r>
        <w:rPr>
          <w:vertAlign w:val="superscript"/>
        </w:rPr>
        <w:t>1</w:t>
      </w:r>
      <w:r w:rsidR="00AB530B">
        <w:tab/>
      </w:r>
      <w:r w:rsidR="00AB530B">
        <w:rPr>
          <w:lang w:val="en-US"/>
        </w:rPr>
        <w:t>:</w:t>
      </w:r>
      <w:r w:rsidR="00F62552">
        <w:rPr>
          <w:lang w:val="en-US"/>
        </w:rPr>
        <w:t xml:space="preserve"> </w:t>
      </w:r>
      <w:r w:rsidR="00D71F5F">
        <w:rPr>
          <w:lang w:val="en-US"/>
        </w:rPr>
        <w:t>CHANIA AYU LESTARI</w:t>
      </w:r>
    </w:p>
    <w:p w14:paraId="0C7845EF" w14:textId="00D54D40" w:rsidR="00981B70" w:rsidRPr="00F62552" w:rsidRDefault="00027BC5" w:rsidP="00C93D3C">
      <w:pPr>
        <w:pStyle w:val="BodyText"/>
        <w:spacing w:before="142"/>
        <w:ind w:left="851"/>
        <w:rPr>
          <w:lang w:val="en-US"/>
        </w:rPr>
      </w:pPr>
      <w:r>
        <w:br w:type="column"/>
      </w:r>
      <w:r>
        <w:t xml:space="preserve">N I M </w:t>
      </w:r>
      <w:r w:rsidR="00C93D3C">
        <w:t xml:space="preserve"> </w:t>
      </w:r>
      <w:r>
        <w:t>:</w:t>
      </w:r>
    </w:p>
    <w:p w14:paraId="7D1F9958" w14:textId="78324EBA" w:rsidR="00981B70" w:rsidRPr="00C93D3C" w:rsidRDefault="00027BC5" w:rsidP="00C93D3C">
      <w:pPr>
        <w:pStyle w:val="BodyText"/>
        <w:spacing w:before="142"/>
        <w:ind w:right="642"/>
        <w:rPr>
          <w:u w:val="single"/>
        </w:rPr>
      </w:pPr>
      <w:r>
        <w:br w:type="column"/>
      </w:r>
      <w:r w:rsidR="00C93D3C" w:rsidRPr="00C93D3C">
        <w:rPr>
          <w:u w:val="single"/>
        </w:rPr>
        <w:t>34</w:t>
      </w:r>
      <w:r w:rsidR="00F62552" w:rsidRPr="00C93D3C">
        <w:rPr>
          <w:u w:val="single"/>
          <w:lang w:val="en-US"/>
        </w:rPr>
        <w:t>1</w:t>
      </w:r>
      <w:r w:rsidR="00C93D3C">
        <w:rPr>
          <w:u w:val="single"/>
          <w:lang w:val="en-US"/>
        </w:rPr>
        <w:t>1</w:t>
      </w:r>
      <w:r w:rsidR="00F62552" w:rsidRPr="00C93D3C">
        <w:rPr>
          <w:u w:val="single"/>
          <w:lang w:val="en-US"/>
        </w:rPr>
        <w:t>18110</w:t>
      </w:r>
      <w:r w:rsidR="00D71F5F">
        <w:rPr>
          <w:u w:val="single"/>
          <w:lang w:val="en-US"/>
        </w:rPr>
        <w:t>8</w:t>
      </w:r>
      <w:r w:rsidRPr="00C93D3C">
        <w:rPr>
          <w:u w:val="single"/>
        </w:rPr>
        <w:t>/ SMT</w:t>
      </w:r>
      <w:r w:rsidR="00C93D3C" w:rsidRPr="00C93D3C">
        <w:rPr>
          <w:u w:val="single"/>
        </w:rPr>
        <w:t xml:space="preserve">   VII</w:t>
      </w:r>
      <w:r w:rsidR="00C93D3C">
        <w:rPr>
          <w:u w:val="single"/>
        </w:rPr>
        <w:t xml:space="preserve">   </w:t>
      </w:r>
    </w:p>
    <w:p w14:paraId="404AB5A9" w14:textId="0765873E" w:rsidR="00981B70" w:rsidRDefault="00981B70">
      <w:pPr>
        <w:jc w:val="center"/>
        <w:sectPr w:rsidR="00981B70" w:rsidSect="00C93D3C">
          <w:type w:val="continuous"/>
          <w:pgSz w:w="12250" w:h="15850"/>
          <w:pgMar w:top="380" w:right="1000" w:bottom="280" w:left="760" w:header="720" w:footer="720" w:gutter="0"/>
          <w:cols w:num="3" w:space="720" w:equalWidth="0">
            <w:col w:w="5885" w:space="2"/>
            <w:col w:w="1575" w:space="2"/>
            <w:col w:w="3194"/>
          </w:cols>
        </w:sectPr>
      </w:pPr>
    </w:p>
    <w:p w14:paraId="0D27F56E" w14:textId="77777777" w:rsidR="00981B70" w:rsidRDefault="00027BC5">
      <w:pPr>
        <w:pStyle w:val="BodyText"/>
        <w:spacing w:before="101"/>
        <w:ind w:left="896"/>
      </w:pPr>
      <w:r>
        <w:t xml:space="preserve">NAMA MAHASIWA </w:t>
      </w:r>
      <w:r>
        <w:rPr>
          <w:vertAlign w:val="superscript"/>
        </w:rPr>
        <w:t>2</w:t>
      </w:r>
    </w:p>
    <w:p w14:paraId="50FF390D" w14:textId="77777777" w:rsidR="00981B70" w:rsidRDefault="00027BC5">
      <w:pPr>
        <w:pStyle w:val="BodyText"/>
        <w:spacing w:before="1"/>
        <w:rPr>
          <w:sz w:val="2"/>
        </w:rPr>
      </w:pPr>
      <w:r>
        <w:br w:type="column"/>
      </w:r>
    </w:p>
    <w:p w14:paraId="6A3C9B7C" w14:textId="37EC5F1D" w:rsidR="00981B70" w:rsidRDefault="00D71F5F">
      <w:pPr>
        <w:pStyle w:val="BodyText"/>
        <w:spacing w:line="20" w:lineRule="exact"/>
        <w:ind w:left="2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2AB646" wp14:editId="13E79FDB">
                <wp:extent cx="2249805" cy="1270"/>
                <wp:effectExtent l="8255" t="6350" r="8890" b="11430"/>
                <wp:docPr id="125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805" cy="1270"/>
                          <a:chOff x="0" y="0"/>
                          <a:chExt cx="3543" cy="2"/>
                        </a:xfrm>
                      </wpg:grpSpPr>
                      <wps:wsp>
                        <wps:cNvPr id="126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3542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78828E" id="Group 129" o:spid="_x0000_s1026" style="width:177.15pt;height:.1pt;mso-position-horizontal-relative:char;mso-position-vertical-relative:line" coordsize="354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">
                <v:line id="Line 130" o:spid="_x0000_s1027" style="position:absolute;visibility:visible;mso-wrap-style:square" from="0,1" to="3542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" strokecolor="gray" strokeweight=".03381mm"/>
                <w10:anchorlock/>
              </v:group>
            </w:pict>
          </mc:Fallback>
        </mc:AlternateContent>
      </w:r>
    </w:p>
    <w:p w14:paraId="3225D63D" w14:textId="49DD1A96" w:rsidR="00981B70" w:rsidRDefault="00027BC5">
      <w:pPr>
        <w:pStyle w:val="BodyText"/>
        <w:tabs>
          <w:tab w:val="left" w:pos="3882"/>
        </w:tabs>
        <w:spacing w:before="57"/>
        <w:ind w:left="207"/>
      </w:pPr>
      <w:r>
        <w:t>:</w:t>
      </w:r>
      <w:r>
        <w:rPr>
          <w:u w:val="single" w:color="808080"/>
        </w:rPr>
        <w:t xml:space="preserve"> </w:t>
      </w:r>
      <w:r w:rsidR="00D71F5F">
        <w:rPr>
          <w:u w:val="single" w:color="808080"/>
          <w:lang w:val="en-US"/>
        </w:rPr>
        <w:t>RAFI AZIIZI MUCHTAR</w:t>
      </w:r>
      <w:r>
        <w:rPr>
          <w:u w:val="single" w:color="808080"/>
        </w:rPr>
        <w:tab/>
      </w:r>
      <w:r>
        <w:t>N I</w:t>
      </w:r>
      <w:r>
        <w:rPr>
          <w:spacing w:val="-1"/>
        </w:rPr>
        <w:t xml:space="preserve"> </w:t>
      </w:r>
      <w:r>
        <w:rPr>
          <w:spacing w:val="-17"/>
        </w:rPr>
        <w:t>M</w:t>
      </w:r>
    </w:p>
    <w:p w14:paraId="7098B51A" w14:textId="77777777" w:rsidR="00981B70" w:rsidRDefault="00027BC5">
      <w:pPr>
        <w:pStyle w:val="BodyText"/>
        <w:spacing w:before="1"/>
        <w:rPr>
          <w:sz w:val="2"/>
        </w:rPr>
      </w:pPr>
      <w:r>
        <w:br w:type="column"/>
      </w:r>
    </w:p>
    <w:p w14:paraId="2D68A992" w14:textId="59EEEA80" w:rsidR="00981B70" w:rsidRDefault="00027BC5">
      <w:pPr>
        <w:tabs>
          <w:tab w:val="left" w:pos="2273"/>
        </w:tabs>
        <w:spacing w:line="20" w:lineRule="exact"/>
        <w:ind w:left="169"/>
        <w:rPr>
          <w:sz w:val="2"/>
        </w:rPr>
      </w:pPr>
      <w:r>
        <w:rPr>
          <w:sz w:val="2"/>
        </w:rPr>
        <w:tab/>
      </w:r>
    </w:p>
    <w:p w14:paraId="20A1D4B0" w14:textId="22DC2554" w:rsidR="00981B70" w:rsidRPr="00C93D3C" w:rsidRDefault="00027BC5" w:rsidP="00C93D3C">
      <w:pPr>
        <w:pStyle w:val="BodyText"/>
        <w:tabs>
          <w:tab w:val="left" w:pos="1564"/>
          <w:tab w:val="left" w:pos="2678"/>
        </w:tabs>
        <w:spacing w:before="57"/>
        <w:rPr>
          <w:u w:val="single"/>
        </w:rPr>
        <w:sectPr w:rsidR="00981B70" w:rsidRPr="00C93D3C">
          <w:type w:val="continuous"/>
          <w:pgSz w:w="12250" w:h="15850"/>
          <w:pgMar w:top="380" w:right="1000" w:bottom="280" w:left="760" w:header="720" w:footer="720" w:gutter="0"/>
          <w:cols w:num="3" w:space="720" w:equalWidth="0">
            <w:col w:w="2833" w:space="40"/>
            <w:col w:w="4410" w:space="39"/>
            <w:col w:w="3168"/>
          </w:cols>
        </w:sectPr>
      </w:pPr>
      <w:r>
        <w:rPr>
          <w:spacing w:val="15"/>
        </w:rPr>
        <w:t>:</w:t>
      </w:r>
      <w:r w:rsidR="00C93D3C">
        <w:rPr>
          <w:spacing w:val="15"/>
          <w:lang w:val="en-US"/>
        </w:rPr>
        <w:t xml:space="preserve"> </w:t>
      </w:r>
      <w:r w:rsidR="00C93D3C">
        <w:rPr>
          <w:spacing w:val="15"/>
          <w:u w:val="single"/>
          <w:lang w:val="en-US"/>
        </w:rPr>
        <w:t>34111811</w:t>
      </w:r>
      <w:r w:rsidR="00D71F5F">
        <w:rPr>
          <w:spacing w:val="15"/>
          <w:u w:val="single"/>
          <w:lang w:val="en-US"/>
        </w:rPr>
        <w:t>23</w:t>
      </w:r>
      <w:r w:rsidR="00C93D3C">
        <w:rPr>
          <w:spacing w:val="15"/>
          <w:u w:val="single"/>
          <w:lang w:val="en-US"/>
        </w:rPr>
        <w:t>/ SMT VII</w:t>
      </w:r>
    </w:p>
    <w:p w14:paraId="7B693887" w14:textId="067CE9D6" w:rsidR="00981B70" w:rsidRPr="00F62552" w:rsidRDefault="00D71F5F">
      <w:pPr>
        <w:pStyle w:val="BodyText"/>
        <w:tabs>
          <w:tab w:val="left" w:pos="3079"/>
          <w:tab w:val="left" w:pos="5967"/>
        </w:tabs>
        <w:spacing w:before="101"/>
        <w:ind w:left="89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07D36DD1" wp14:editId="23AEDDBA">
                <wp:simplePos x="0" y="0"/>
                <wp:positionH relativeFrom="page">
                  <wp:posOffset>2494915</wp:posOffset>
                </wp:positionH>
                <wp:positionV relativeFrom="paragraph">
                  <wp:posOffset>243840</wp:posOffset>
                </wp:positionV>
                <wp:extent cx="953135" cy="0"/>
                <wp:effectExtent l="0" t="0" r="0" b="0"/>
                <wp:wrapTopAndBottom/>
                <wp:docPr id="124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3135" cy="0"/>
                        </a:xfrm>
                        <a:prstGeom prst="line">
                          <a:avLst/>
                        </a:prstGeom>
                        <a:noFill/>
                        <a:ln w="1217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FA6FC" id="Line 124" o:spid="_x0000_s1026" style="position:absolute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6.45pt,19.2pt" to="271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" strokecolor="gray" strokeweight=".03381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55289496" wp14:editId="2FE6FCDE">
                <wp:simplePos x="0" y="0"/>
                <wp:positionH relativeFrom="page">
                  <wp:posOffset>3638550</wp:posOffset>
                </wp:positionH>
                <wp:positionV relativeFrom="paragraph">
                  <wp:posOffset>243840</wp:posOffset>
                </wp:positionV>
                <wp:extent cx="609600" cy="0"/>
                <wp:effectExtent l="0" t="0" r="0" b="0"/>
                <wp:wrapTopAndBottom/>
                <wp:docPr id="123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1217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6FFDF" id="Line 123" o:spid="_x0000_s1026" style="position:absolute;z-index:-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86.5pt,19.2pt" to="334.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" strokecolor="gray" strokeweight=".03381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10D91809" wp14:editId="6D8AF045">
                <wp:simplePos x="0" y="0"/>
                <wp:positionH relativeFrom="page">
                  <wp:posOffset>4363085</wp:posOffset>
                </wp:positionH>
                <wp:positionV relativeFrom="paragraph">
                  <wp:posOffset>243840</wp:posOffset>
                </wp:positionV>
                <wp:extent cx="610235" cy="0"/>
                <wp:effectExtent l="0" t="0" r="0" b="0"/>
                <wp:wrapTopAndBottom/>
                <wp:docPr id="122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235" cy="0"/>
                        </a:xfrm>
                        <a:prstGeom prst="line">
                          <a:avLst/>
                        </a:prstGeom>
                        <a:noFill/>
                        <a:ln w="1217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FD9DE" id="Line 122" o:spid="_x0000_s1026" style="position:absolute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3.55pt,19.2pt" to="391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" strokecolor="gray" strokeweight=".03381mm">
                <w10:wrap type="topAndBottom" anchorx="page"/>
              </v:line>
            </w:pict>
          </mc:Fallback>
        </mc:AlternateContent>
      </w:r>
      <w:r w:rsidR="00027BC5">
        <w:t>TAHUN</w:t>
      </w:r>
      <w:r w:rsidR="00027BC5">
        <w:rPr>
          <w:spacing w:val="-2"/>
        </w:rPr>
        <w:t xml:space="preserve"> </w:t>
      </w:r>
      <w:r w:rsidR="00027BC5">
        <w:t>AKADEMIK</w:t>
      </w:r>
      <w:r w:rsidR="00027BC5">
        <w:tab/>
        <w:t>:</w:t>
      </w:r>
      <w:r w:rsidR="00F62552">
        <w:rPr>
          <w:lang w:val="en-US"/>
        </w:rPr>
        <w:t xml:space="preserve"> GANJIL                            2021      </w:t>
      </w:r>
      <w:r w:rsidR="00027BC5">
        <w:t>/</w:t>
      </w:r>
      <w:r w:rsidR="00F62552">
        <w:rPr>
          <w:lang w:val="en-US"/>
        </w:rPr>
        <w:t xml:space="preserve">  2022</w:t>
      </w:r>
    </w:p>
    <w:p w14:paraId="22BAC357" w14:textId="28A15FD7" w:rsidR="00C93D3C" w:rsidRPr="00D71F5F" w:rsidRDefault="00D71F5F" w:rsidP="00C93D3C">
      <w:pPr>
        <w:pStyle w:val="BodyText"/>
        <w:tabs>
          <w:tab w:val="left" w:pos="3079"/>
        </w:tabs>
        <w:spacing w:before="106"/>
        <w:ind w:left="3071" w:right="567" w:hanging="2175"/>
        <w:rPr>
          <w:spacing w:val="-17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37BC711" wp14:editId="36670115">
                <wp:simplePos x="0" y="0"/>
                <wp:positionH relativeFrom="page">
                  <wp:posOffset>2437765</wp:posOffset>
                </wp:positionH>
                <wp:positionV relativeFrom="paragraph">
                  <wp:posOffset>229870</wp:posOffset>
                </wp:positionV>
                <wp:extent cx="4271645" cy="0"/>
                <wp:effectExtent l="0" t="0" r="0" b="0"/>
                <wp:wrapNone/>
                <wp:docPr id="121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1645" cy="0"/>
                        </a:xfrm>
                        <a:prstGeom prst="line">
                          <a:avLst/>
                        </a:prstGeom>
                        <a:noFill/>
                        <a:ln w="1826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61191" id="Line 12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1.95pt,18.1pt" to="528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" strokecolor="gray" strokeweight=".05072mm">
                <w10:wrap anchorx="page"/>
              </v:line>
            </w:pict>
          </mc:Fallback>
        </mc:AlternateContent>
      </w:r>
      <w:r w:rsidR="00027BC5">
        <w:t>TEMPAT /</w:t>
      </w:r>
      <w:r w:rsidR="00027BC5">
        <w:rPr>
          <w:spacing w:val="-2"/>
        </w:rPr>
        <w:t xml:space="preserve"> </w:t>
      </w:r>
      <w:r w:rsidR="00027BC5">
        <w:t>LOKASI</w:t>
      </w:r>
      <w:r w:rsidR="00027BC5">
        <w:tab/>
      </w:r>
      <w:r w:rsidR="00027BC5">
        <w:rPr>
          <w:spacing w:val="-17"/>
        </w:rPr>
        <w:t xml:space="preserve">: </w:t>
      </w:r>
      <w:r>
        <w:rPr>
          <w:spacing w:val="-17"/>
          <w:lang w:val="en-US"/>
        </w:rPr>
        <w:t xml:space="preserve"> SMK CENDEKIA BATUJAJAR</w:t>
      </w:r>
    </w:p>
    <w:p w14:paraId="0EAA9605" w14:textId="0FD0CF1E" w:rsidR="00981B70" w:rsidRPr="00C93D3C" w:rsidRDefault="00027BC5" w:rsidP="00C93D3C">
      <w:pPr>
        <w:pStyle w:val="BodyText"/>
        <w:tabs>
          <w:tab w:val="left" w:pos="3079"/>
        </w:tabs>
        <w:spacing w:before="106"/>
        <w:ind w:left="3071" w:right="567" w:hanging="2175"/>
        <w:rPr>
          <w:spacing w:val="-17"/>
        </w:rPr>
      </w:pPr>
      <w:r>
        <w:t>PENELITIAN</w:t>
      </w:r>
      <w:r w:rsidR="00C93D3C">
        <w:tab/>
      </w:r>
      <w:r w:rsidR="00C93D3C">
        <w:tab/>
      </w:r>
    </w:p>
    <w:p w14:paraId="2D7FEB56" w14:textId="7575B34B" w:rsidR="00981B70" w:rsidRDefault="00D71F5F" w:rsidP="00C93D3C">
      <w:pPr>
        <w:pStyle w:val="BodyText"/>
        <w:spacing w:before="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E90C10C" wp14:editId="6EB01DD7">
                <wp:simplePos x="0" y="0"/>
                <wp:positionH relativeFrom="page">
                  <wp:posOffset>2437765</wp:posOffset>
                </wp:positionH>
                <wp:positionV relativeFrom="paragraph">
                  <wp:posOffset>13970</wp:posOffset>
                </wp:positionV>
                <wp:extent cx="4271645" cy="0"/>
                <wp:effectExtent l="0" t="0" r="0" b="0"/>
                <wp:wrapTopAndBottom/>
                <wp:docPr id="120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1645" cy="0"/>
                        </a:xfrm>
                        <a:prstGeom prst="line">
                          <a:avLst/>
                        </a:prstGeom>
                        <a:noFill/>
                        <a:ln w="1522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7B679" id="Line 120" o:spid="_x0000_s1026" style="position:absolute;z-index:-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1.95pt,1.1pt" to="528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" strokecolor="gray" strokeweight=".04228mm">
                <w10:wrap type="topAndBottom" anchorx="page"/>
              </v:line>
            </w:pict>
          </mc:Fallback>
        </mc:AlternateContent>
      </w:r>
    </w:p>
    <w:p w14:paraId="59B2F92A" w14:textId="7F3775E5" w:rsidR="00C93D3C" w:rsidRDefault="00D71F5F" w:rsidP="00C93D3C">
      <w:pPr>
        <w:pStyle w:val="BodyText"/>
        <w:tabs>
          <w:tab w:val="left" w:pos="3079"/>
        </w:tabs>
        <w:spacing w:before="1"/>
        <w:ind w:left="896"/>
        <w:rPr>
          <w:sz w:val="2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4CFAE190" wp14:editId="3B3BC669">
                <wp:simplePos x="0" y="0"/>
                <wp:positionH relativeFrom="page">
                  <wp:posOffset>2531110</wp:posOffset>
                </wp:positionH>
                <wp:positionV relativeFrom="paragraph">
                  <wp:posOffset>-10795</wp:posOffset>
                </wp:positionV>
                <wp:extent cx="4273550" cy="1255395"/>
                <wp:effectExtent l="0" t="0" r="0" b="0"/>
                <wp:wrapNone/>
                <wp:docPr id="114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3550" cy="1255395"/>
                          <a:chOff x="3986" y="-17"/>
                          <a:chExt cx="6730" cy="1977"/>
                        </a:xfrm>
                      </wpg:grpSpPr>
                      <wps:wsp>
                        <wps:cNvPr id="11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986" y="-15"/>
                            <a:ext cx="6730" cy="0"/>
                          </a:xfrm>
                          <a:prstGeom prst="line">
                            <a:avLst/>
                          </a:prstGeom>
                          <a:noFill/>
                          <a:ln w="1522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715" y="-17"/>
                            <a:ext cx="0" cy="1977"/>
                          </a:xfrm>
                          <a:prstGeom prst="line">
                            <a:avLst/>
                          </a:prstGeom>
                          <a:noFill/>
                          <a:ln w="1829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986" y="1959"/>
                            <a:ext cx="6730" cy="0"/>
                          </a:xfrm>
                          <a:prstGeom prst="line">
                            <a:avLst/>
                          </a:prstGeom>
                          <a:noFill/>
                          <a:ln w="1218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988" y="-17"/>
                            <a:ext cx="0" cy="1977"/>
                          </a:xfrm>
                          <a:prstGeom prst="line">
                            <a:avLst/>
                          </a:prstGeom>
                          <a:noFill/>
                          <a:ln w="183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114"/>
                        <wps:cNvSpPr>
                          <a:spLocks/>
                        </wps:cNvSpPr>
                        <wps:spPr bwMode="auto">
                          <a:xfrm>
                            <a:off x="4108" y="402"/>
                            <a:ext cx="6458" cy="1259"/>
                          </a:xfrm>
                          <a:custGeom>
                            <a:avLst/>
                            <a:gdLst>
                              <a:gd name="T0" fmla="+- 0 4199 4108"/>
                              <a:gd name="T1" fmla="*/ T0 w 6458"/>
                              <a:gd name="T2" fmla="+- 0 824 402"/>
                              <a:gd name="T3" fmla="*/ 824 h 1259"/>
                              <a:gd name="T4" fmla="+- 0 4289 4108"/>
                              <a:gd name="T5" fmla="*/ T4 w 6458"/>
                              <a:gd name="T6" fmla="+- 0 1241 402"/>
                              <a:gd name="T7" fmla="*/ 1241 h 1259"/>
                              <a:gd name="T8" fmla="+- 0 4409 4108"/>
                              <a:gd name="T9" fmla="*/ T8 w 6458"/>
                              <a:gd name="T10" fmla="+- 0 1659 402"/>
                              <a:gd name="T11" fmla="*/ 1659 h 1259"/>
                              <a:gd name="T12" fmla="+- 0 4499 4108"/>
                              <a:gd name="T13" fmla="*/ T12 w 6458"/>
                              <a:gd name="T14" fmla="+- 0 402 402"/>
                              <a:gd name="T15" fmla="*/ 402 h 1259"/>
                              <a:gd name="T16" fmla="+- 0 4619 4108"/>
                              <a:gd name="T17" fmla="*/ T16 w 6458"/>
                              <a:gd name="T18" fmla="+- 0 1239 402"/>
                              <a:gd name="T19" fmla="*/ 1239 h 1259"/>
                              <a:gd name="T20" fmla="+- 0 4739 4108"/>
                              <a:gd name="T21" fmla="*/ T20 w 6458"/>
                              <a:gd name="T22" fmla="+- 0 1661 402"/>
                              <a:gd name="T23" fmla="*/ 1661 h 1259"/>
                              <a:gd name="T24" fmla="+- 0 4769 4108"/>
                              <a:gd name="T25" fmla="*/ T24 w 6458"/>
                              <a:gd name="T26" fmla="+- 0 405 402"/>
                              <a:gd name="T27" fmla="*/ 405 h 1259"/>
                              <a:gd name="T28" fmla="+- 0 4890 4108"/>
                              <a:gd name="T29" fmla="*/ T28 w 6458"/>
                              <a:gd name="T30" fmla="+- 0 822 402"/>
                              <a:gd name="T31" fmla="*/ 822 h 1259"/>
                              <a:gd name="T32" fmla="+- 0 5039 4108"/>
                              <a:gd name="T33" fmla="*/ T32 w 6458"/>
                              <a:gd name="T34" fmla="+- 0 1239 402"/>
                              <a:gd name="T35" fmla="*/ 1239 h 1259"/>
                              <a:gd name="T36" fmla="+- 0 5100 4108"/>
                              <a:gd name="T37" fmla="*/ T36 w 6458"/>
                              <a:gd name="T38" fmla="+- 0 402 402"/>
                              <a:gd name="T39" fmla="*/ 402 h 1259"/>
                              <a:gd name="T40" fmla="+- 0 5220 4108"/>
                              <a:gd name="T41" fmla="*/ T40 w 6458"/>
                              <a:gd name="T42" fmla="+- 0 824 402"/>
                              <a:gd name="T43" fmla="*/ 824 h 1259"/>
                              <a:gd name="T44" fmla="+- 0 5310 4108"/>
                              <a:gd name="T45" fmla="*/ T44 w 6458"/>
                              <a:gd name="T46" fmla="+- 0 1241 402"/>
                              <a:gd name="T47" fmla="*/ 1241 h 1259"/>
                              <a:gd name="T48" fmla="+- 0 5430 4108"/>
                              <a:gd name="T49" fmla="*/ T48 w 6458"/>
                              <a:gd name="T50" fmla="+- 0 1659 402"/>
                              <a:gd name="T51" fmla="*/ 1659 h 1259"/>
                              <a:gd name="T52" fmla="+- 0 5520 4108"/>
                              <a:gd name="T53" fmla="*/ T52 w 6458"/>
                              <a:gd name="T54" fmla="+- 0 402 402"/>
                              <a:gd name="T55" fmla="*/ 402 h 1259"/>
                              <a:gd name="T56" fmla="+- 0 5640 4108"/>
                              <a:gd name="T57" fmla="*/ T56 w 6458"/>
                              <a:gd name="T58" fmla="+- 0 1239 402"/>
                              <a:gd name="T59" fmla="*/ 1239 h 1259"/>
                              <a:gd name="T60" fmla="+- 0 5760 4108"/>
                              <a:gd name="T61" fmla="*/ T60 w 6458"/>
                              <a:gd name="T62" fmla="+- 0 1661 402"/>
                              <a:gd name="T63" fmla="*/ 1661 h 1259"/>
                              <a:gd name="T64" fmla="+- 0 5791 4108"/>
                              <a:gd name="T65" fmla="*/ T64 w 6458"/>
                              <a:gd name="T66" fmla="+- 0 405 402"/>
                              <a:gd name="T67" fmla="*/ 405 h 1259"/>
                              <a:gd name="T68" fmla="+- 0 5911 4108"/>
                              <a:gd name="T69" fmla="*/ T68 w 6458"/>
                              <a:gd name="T70" fmla="+- 0 822 402"/>
                              <a:gd name="T71" fmla="*/ 822 h 1259"/>
                              <a:gd name="T72" fmla="+- 0 6061 4108"/>
                              <a:gd name="T73" fmla="*/ T72 w 6458"/>
                              <a:gd name="T74" fmla="+- 0 1239 402"/>
                              <a:gd name="T75" fmla="*/ 1239 h 1259"/>
                              <a:gd name="T76" fmla="+- 0 6121 4108"/>
                              <a:gd name="T77" fmla="*/ T76 w 6458"/>
                              <a:gd name="T78" fmla="+- 0 402 402"/>
                              <a:gd name="T79" fmla="*/ 402 h 1259"/>
                              <a:gd name="T80" fmla="+- 0 6241 4108"/>
                              <a:gd name="T81" fmla="*/ T80 w 6458"/>
                              <a:gd name="T82" fmla="+- 0 824 402"/>
                              <a:gd name="T83" fmla="*/ 824 h 1259"/>
                              <a:gd name="T84" fmla="+- 0 6331 4108"/>
                              <a:gd name="T85" fmla="*/ T84 w 6458"/>
                              <a:gd name="T86" fmla="+- 0 1241 402"/>
                              <a:gd name="T87" fmla="*/ 1241 h 1259"/>
                              <a:gd name="T88" fmla="+- 0 6451 4108"/>
                              <a:gd name="T89" fmla="*/ T88 w 6458"/>
                              <a:gd name="T90" fmla="+- 0 1659 402"/>
                              <a:gd name="T91" fmla="*/ 1659 h 1259"/>
                              <a:gd name="T92" fmla="+- 0 6542 4108"/>
                              <a:gd name="T93" fmla="*/ T92 w 6458"/>
                              <a:gd name="T94" fmla="+- 0 402 402"/>
                              <a:gd name="T95" fmla="*/ 402 h 1259"/>
                              <a:gd name="T96" fmla="+- 0 6662 4108"/>
                              <a:gd name="T97" fmla="*/ T96 w 6458"/>
                              <a:gd name="T98" fmla="+- 0 1239 402"/>
                              <a:gd name="T99" fmla="*/ 1239 h 1259"/>
                              <a:gd name="T100" fmla="+- 0 6782 4108"/>
                              <a:gd name="T101" fmla="*/ T100 w 6458"/>
                              <a:gd name="T102" fmla="+- 0 1661 402"/>
                              <a:gd name="T103" fmla="*/ 1661 h 1259"/>
                              <a:gd name="T104" fmla="+- 0 6812 4108"/>
                              <a:gd name="T105" fmla="*/ T104 w 6458"/>
                              <a:gd name="T106" fmla="+- 0 405 402"/>
                              <a:gd name="T107" fmla="*/ 405 h 1259"/>
                              <a:gd name="T108" fmla="+- 0 6932 4108"/>
                              <a:gd name="T109" fmla="*/ T108 w 6458"/>
                              <a:gd name="T110" fmla="+- 0 822 402"/>
                              <a:gd name="T111" fmla="*/ 822 h 1259"/>
                              <a:gd name="T112" fmla="+- 0 7082 4108"/>
                              <a:gd name="T113" fmla="*/ T112 w 6458"/>
                              <a:gd name="T114" fmla="+- 0 1239 402"/>
                              <a:gd name="T115" fmla="*/ 1239 h 1259"/>
                              <a:gd name="T116" fmla="+- 0 7142 4108"/>
                              <a:gd name="T117" fmla="*/ T116 w 6458"/>
                              <a:gd name="T118" fmla="+- 0 402 402"/>
                              <a:gd name="T119" fmla="*/ 402 h 1259"/>
                              <a:gd name="T120" fmla="+- 0 7262 4108"/>
                              <a:gd name="T121" fmla="*/ T120 w 6458"/>
                              <a:gd name="T122" fmla="+- 0 824 402"/>
                              <a:gd name="T123" fmla="*/ 824 h 1259"/>
                              <a:gd name="T124" fmla="+- 0 7352 4108"/>
                              <a:gd name="T125" fmla="*/ T124 w 6458"/>
                              <a:gd name="T126" fmla="+- 0 1241 402"/>
                              <a:gd name="T127" fmla="*/ 1241 h 1259"/>
                              <a:gd name="T128" fmla="+- 0 7473 4108"/>
                              <a:gd name="T129" fmla="*/ T128 w 6458"/>
                              <a:gd name="T130" fmla="+- 0 1659 402"/>
                              <a:gd name="T131" fmla="*/ 1659 h 1259"/>
                              <a:gd name="T132" fmla="+- 0 7563 4108"/>
                              <a:gd name="T133" fmla="*/ T132 w 6458"/>
                              <a:gd name="T134" fmla="+- 0 402 402"/>
                              <a:gd name="T135" fmla="*/ 402 h 1259"/>
                              <a:gd name="T136" fmla="+- 0 7683 4108"/>
                              <a:gd name="T137" fmla="*/ T136 w 6458"/>
                              <a:gd name="T138" fmla="+- 0 1239 402"/>
                              <a:gd name="T139" fmla="*/ 1239 h 1259"/>
                              <a:gd name="T140" fmla="+- 0 7803 4108"/>
                              <a:gd name="T141" fmla="*/ T140 w 6458"/>
                              <a:gd name="T142" fmla="+- 0 1661 402"/>
                              <a:gd name="T143" fmla="*/ 1661 h 1259"/>
                              <a:gd name="T144" fmla="+- 0 7833 4108"/>
                              <a:gd name="T145" fmla="*/ T144 w 6458"/>
                              <a:gd name="T146" fmla="+- 0 405 402"/>
                              <a:gd name="T147" fmla="*/ 405 h 1259"/>
                              <a:gd name="T148" fmla="+- 0 7953 4108"/>
                              <a:gd name="T149" fmla="*/ T148 w 6458"/>
                              <a:gd name="T150" fmla="+- 0 822 402"/>
                              <a:gd name="T151" fmla="*/ 822 h 1259"/>
                              <a:gd name="T152" fmla="+- 0 8103 4108"/>
                              <a:gd name="T153" fmla="*/ T152 w 6458"/>
                              <a:gd name="T154" fmla="+- 0 1239 402"/>
                              <a:gd name="T155" fmla="*/ 1239 h 1259"/>
                              <a:gd name="T156" fmla="+- 0 8163 4108"/>
                              <a:gd name="T157" fmla="*/ T156 w 6458"/>
                              <a:gd name="T158" fmla="+- 0 402 402"/>
                              <a:gd name="T159" fmla="*/ 402 h 1259"/>
                              <a:gd name="T160" fmla="+- 0 8283 4108"/>
                              <a:gd name="T161" fmla="*/ T160 w 6458"/>
                              <a:gd name="T162" fmla="+- 0 824 402"/>
                              <a:gd name="T163" fmla="*/ 824 h 1259"/>
                              <a:gd name="T164" fmla="+- 0 8374 4108"/>
                              <a:gd name="T165" fmla="*/ T164 w 6458"/>
                              <a:gd name="T166" fmla="+- 0 1241 402"/>
                              <a:gd name="T167" fmla="*/ 1241 h 1259"/>
                              <a:gd name="T168" fmla="+- 0 8494 4108"/>
                              <a:gd name="T169" fmla="*/ T168 w 6458"/>
                              <a:gd name="T170" fmla="+- 0 1659 402"/>
                              <a:gd name="T171" fmla="*/ 1659 h 1259"/>
                              <a:gd name="T172" fmla="+- 0 8584 4108"/>
                              <a:gd name="T173" fmla="*/ T172 w 6458"/>
                              <a:gd name="T174" fmla="+- 0 402 402"/>
                              <a:gd name="T175" fmla="*/ 402 h 1259"/>
                              <a:gd name="T176" fmla="+- 0 8704 4108"/>
                              <a:gd name="T177" fmla="*/ T176 w 6458"/>
                              <a:gd name="T178" fmla="+- 0 1239 402"/>
                              <a:gd name="T179" fmla="*/ 1239 h 1259"/>
                              <a:gd name="T180" fmla="+- 0 8824 4108"/>
                              <a:gd name="T181" fmla="*/ T180 w 6458"/>
                              <a:gd name="T182" fmla="+- 0 1661 402"/>
                              <a:gd name="T183" fmla="*/ 1661 h 1259"/>
                              <a:gd name="T184" fmla="+- 0 8854 4108"/>
                              <a:gd name="T185" fmla="*/ T184 w 6458"/>
                              <a:gd name="T186" fmla="+- 0 405 402"/>
                              <a:gd name="T187" fmla="*/ 405 h 1259"/>
                              <a:gd name="T188" fmla="+- 0 8974 4108"/>
                              <a:gd name="T189" fmla="*/ T188 w 6458"/>
                              <a:gd name="T190" fmla="+- 0 822 402"/>
                              <a:gd name="T191" fmla="*/ 822 h 1259"/>
                              <a:gd name="T192" fmla="+- 0 9125 4108"/>
                              <a:gd name="T193" fmla="*/ T192 w 6458"/>
                              <a:gd name="T194" fmla="+- 0 1239 402"/>
                              <a:gd name="T195" fmla="*/ 1239 h 1259"/>
                              <a:gd name="T196" fmla="+- 0 9185 4108"/>
                              <a:gd name="T197" fmla="*/ T196 w 6458"/>
                              <a:gd name="T198" fmla="+- 0 402 402"/>
                              <a:gd name="T199" fmla="*/ 402 h 1259"/>
                              <a:gd name="T200" fmla="+- 0 9305 4108"/>
                              <a:gd name="T201" fmla="*/ T200 w 6458"/>
                              <a:gd name="T202" fmla="+- 0 824 402"/>
                              <a:gd name="T203" fmla="*/ 824 h 1259"/>
                              <a:gd name="T204" fmla="+- 0 9395 4108"/>
                              <a:gd name="T205" fmla="*/ T204 w 6458"/>
                              <a:gd name="T206" fmla="+- 0 1241 402"/>
                              <a:gd name="T207" fmla="*/ 1241 h 1259"/>
                              <a:gd name="T208" fmla="+- 0 9515 4108"/>
                              <a:gd name="T209" fmla="*/ T208 w 6458"/>
                              <a:gd name="T210" fmla="+- 0 1659 402"/>
                              <a:gd name="T211" fmla="*/ 1659 h 1259"/>
                              <a:gd name="T212" fmla="+- 0 9605 4108"/>
                              <a:gd name="T213" fmla="*/ T212 w 6458"/>
                              <a:gd name="T214" fmla="+- 0 402 402"/>
                              <a:gd name="T215" fmla="*/ 402 h 1259"/>
                              <a:gd name="T216" fmla="+- 0 9725 4108"/>
                              <a:gd name="T217" fmla="*/ T216 w 6458"/>
                              <a:gd name="T218" fmla="+- 0 1239 402"/>
                              <a:gd name="T219" fmla="*/ 1239 h 1259"/>
                              <a:gd name="T220" fmla="+- 0 9845 4108"/>
                              <a:gd name="T221" fmla="*/ T220 w 6458"/>
                              <a:gd name="T222" fmla="+- 0 1661 402"/>
                              <a:gd name="T223" fmla="*/ 1661 h 1259"/>
                              <a:gd name="T224" fmla="+- 0 9875 4108"/>
                              <a:gd name="T225" fmla="*/ T224 w 6458"/>
                              <a:gd name="T226" fmla="+- 0 405 402"/>
                              <a:gd name="T227" fmla="*/ 405 h 1259"/>
                              <a:gd name="T228" fmla="+- 0 9995 4108"/>
                              <a:gd name="T229" fmla="*/ T228 w 6458"/>
                              <a:gd name="T230" fmla="+- 0 822 402"/>
                              <a:gd name="T231" fmla="*/ 822 h 1259"/>
                              <a:gd name="T232" fmla="+- 0 10146 4108"/>
                              <a:gd name="T233" fmla="*/ T232 w 6458"/>
                              <a:gd name="T234" fmla="+- 0 1239 402"/>
                              <a:gd name="T235" fmla="*/ 1239 h 1259"/>
                              <a:gd name="T236" fmla="+- 0 10206 4108"/>
                              <a:gd name="T237" fmla="*/ T236 w 6458"/>
                              <a:gd name="T238" fmla="+- 0 402 402"/>
                              <a:gd name="T239" fmla="*/ 402 h 1259"/>
                              <a:gd name="T240" fmla="+- 0 10326 4108"/>
                              <a:gd name="T241" fmla="*/ T240 w 6458"/>
                              <a:gd name="T242" fmla="+- 0 824 402"/>
                              <a:gd name="T243" fmla="*/ 824 h 1259"/>
                              <a:gd name="T244" fmla="+- 0 10416 4108"/>
                              <a:gd name="T245" fmla="*/ T244 w 6458"/>
                              <a:gd name="T246" fmla="+- 0 1241 402"/>
                              <a:gd name="T247" fmla="*/ 1241 h 1259"/>
                              <a:gd name="T248" fmla="+- 0 10536 4108"/>
                              <a:gd name="T249" fmla="*/ T248 w 6458"/>
                              <a:gd name="T250" fmla="+- 0 1659 402"/>
                              <a:gd name="T251" fmla="*/ 1659 h 1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458" h="1259">
                                <a:moveTo>
                                  <a:pt x="31" y="1257"/>
                                </a:moveTo>
                                <a:lnTo>
                                  <a:pt x="0" y="1257"/>
                                </a:lnTo>
                                <a:lnTo>
                                  <a:pt x="0" y="1259"/>
                                </a:lnTo>
                                <a:lnTo>
                                  <a:pt x="31" y="1259"/>
                                </a:lnTo>
                                <a:lnTo>
                                  <a:pt x="31" y="1257"/>
                                </a:lnTo>
                                <a:moveTo>
                                  <a:pt x="31" y="837"/>
                                </a:moveTo>
                                <a:lnTo>
                                  <a:pt x="0" y="837"/>
                                </a:lnTo>
                                <a:lnTo>
                                  <a:pt x="0" y="839"/>
                                </a:lnTo>
                                <a:lnTo>
                                  <a:pt x="31" y="839"/>
                                </a:lnTo>
                                <a:lnTo>
                                  <a:pt x="31" y="837"/>
                                </a:lnTo>
                                <a:moveTo>
                                  <a:pt x="31" y="420"/>
                                </a:moveTo>
                                <a:lnTo>
                                  <a:pt x="0" y="420"/>
                                </a:lnTo>
                                <a:lnTo>
                                  <a:pt x="0" y="422"/>
                                </a:lnTo>
                                <a:lnTo>
                                  <a:pt x="31" y="422"/>
                                </a:lnTo>
                                <a:lnTo>
                                  <a:pt x="31" y="420"/>
                                </a:lnTo>
                                <a:moveTo>
                                  <a:pt x="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"/>
                                </a:lnTo>
                                <a:lnTo>
                                  <a:pt x="31" y="3"/>
                                </a:lnTo>
                                <a:lnTo>
                                  <a:pt x="31" y="0"/>
                                </a:lnTo>
                                <a:moveTo>
                                  <a:pt x="91" y="1257"/>
                                </a:moveTo>
                                <a:lnTo>
                                  <a:pt x="61" y="1257"/>
                                </a:lnTo>
                                <a:lnTo>
                                  <a:pt x="61" y="1259"/>
                                </a:lnTo>
                                <a:lnTo>
                                  <a:pt x="91" y="1259"/>
                                </a:lnTo>
                                <a:lnTo>
                                  <a:pt x="91" y="1257"/>
                                </a:lnTo>
                                <a:moveTo>
                                  <a:pt x="91" y="837"/>
                                </a:moveTo>
                                <a:lnTo>
                                  <a:pt x="61" y="837"/>
                                </a:lnTo>
                                <a:lnTo>
                                  <a:pt x="61" y="839"/>
                                </a:lnTo>
                                <a:lnTo>
                                  <a:pt x="91" y="839"/>
                                </a:lnTo>
                                <a:lnTo>
                                  <a:pt x="91" y="837"/>
                                </a:lnTo>
                                <a:moveTo>
                                  <a:pt x="91" y="420"/>
                                </a:moveTo>
                                <a:lnTo>
                                  <a:pt x="61" y="420"/>
                                </a:lnTo>
                                <a:lnTo>
                                  <a:pt x="61" y="422"/>
                                </a:lnTo>
                                <a:lnTo>
                                  <a:pt x="91" y="422"/>
                                </a:lnTo>
                                <a:lnTo>
                                  <a:pt x="91" y="420"/>
                                </a:lnTo>
                                <a:moveTo>
                                  <a:pt x="91" y="0"/>
                                </a:moveTo>
                                <a:lnTo>
                                  <a:pt x="61" y="0"/>
                                </a:lnTo>
                                <a:lnTo>
                                  <a:pt x="61" y="3"/>
                                </a:lnTo>
                                <a:lnTo>
                                  <a:pt x="91" y="3"/>
                                </a:lnTo>
                                <a:lnTo>
                                  <a:pt x="91" y="0"/>
                                </a:lnTo>
                                <a:moveTo>
                                  <a:pt x="151" y="1257"/>
                                </a:moveTo>
                                <a:lnTo>
                                  <a:pt x="121" y="1257"/>
                                </a:lnTo>
                                <a:lnTo>
                                  <a:pt x="121" y="1259"/>
                                </a:lnTo>
                                <a:lnTo>
                                  <a:pt x="151" y="1259"/>
                                </a:lnTo>
                                <a:lnTo>
                                  <a:pt x="151" y="1257"/>
                                </a:lnTo>
                                <a:moveTo>
                                  <a:pt x="151" y="837"/>
                                </a:moveTo>
                                <a:lnTo>
                                  <a:pt x="121" y="837"/>
                                </a:lnTo>
                                <a:lnTo>
                                  <a:pt x="121" y="839"/>
                                </a:lnTo>
                                <a:lnTo>
                                  <a:pt x="151" y="839"/>
                                </a:lnTo>
                                <a:lnTo>
                                  <a:pt x="151" y="837"/>
                                </a:lnTo>
                                <a:moveTo>
                                  <a:pt x="151" y="420"/>
                                </a:moveTo>
                                <a:lnTo>
                                  <a:pt x="121" y="420"/>
                                </a:lnTo>
                                <a:lnTo>
                                  <a:pt x="121" y="422"/>
                                </a:lnTo>
                                <a:lnTo>
                                  <a:pt x="151" y="422"/>
                                </a:lnTo>
                                <a:lnTo>
                                  <a:pt x="151" y="420"/>
                                </a:lnTo>
                                <a:moveTo>
                                  <a:pt x="151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3"/>
                                </a:lnTo>
                                <a:lnTo>
                                  <a:pt x="151" y="3"/>
                                </a:lnTo>
                                <a:lnTo>
                                  <a:pt x="151" y="0"/>
                                </a:lnTo>
                                <a:moveTo>
                                  <a:pt x="211" y="1257"/>
                                </a:moveTo>
                                <a:lnTo>
                                  <a:pt x="181" y="1257"/>
                                </a:lnTo>
                                <a:lnTo>
                                  <a:pt x="181" y="1259"/>
                                </a:lnTo>
                                <a:lnTo>
                                  <a:pt x="211" y="1259"/>
                                </a:lnTo>
                                <a:lnTo>
                                  <a:pt x="211" y="1257"/>
                                </a:lnTo>
                                <a:moveTo>
                                  <a:pt x="211" y="837"/>
                                </a:moveTo>
                                <a:lnTo>
                                  <a:pt x="181" y="837"/>
                                </a:lnTo>
                                <a:lnTo>
                                  <a:pt x="181" y="839"/>
                                </a:lnTo>
                                <a:lnTo>
                                  <a:pt x="211" y="839"/>
                                </a:lnTo>
                                <a:lnTo>
                                  <a:pt x="211" y="837"/>
                                </a:lnTo>
                                <a:moveTo>
                                  <a:pt x="211" y="420"/>
                                </a:moveTo>
                                <a:lnTo>
                                  <a:pt x="181" y="420"/>
                                </a:lnTo>
                                <a:lnTo>
                                  <a:pt x="181" y="422"/>
                                </a:lnTo>
                                <a:lnTo>
                                  <a:pt x="211" y="422"/>
                                </a:lnTo>
                                <a:lnTo>
                                  <a:pt x="211" y="420"/>
                                </a:lnTo>
                                <a:moveTo>
                                  <a:pt x="211" y="0"/>
                                </a:moveTo>
                                <a:lnTo>
                                  <a:pt x="181" y="0"/>
                                </a:lnTo>
                                <a:lnTo>
                                  <a:pt x="181" y="3"/>
                                </a:lnTo>
                                <a:lnTo>
                                  <a:pt x="211" y="3"/>
                                </a:lnTo>
                                <a:lnTo>
                                  <a:pt x="211" y="0"/>
                                </a:lnTo>
                                <a:moveTo>
                                  <a:pt x="271" y="1257"/>
                                </a:moveTo>
                                <a:lnTo>
                                  <a:pt x="241" y="1257"/>
                                </a:lnTo>
                                <a:lnTo>
                                  <a:pt x="241" y="1259"/>
                                </a:lnTo>
                                <a:lnTo>
                                  <a:pt x="271" y="1259"/>
                                </a:lnTo>
                                <a:lnTo>
                                  <a:pt x="271" y="1257"/>
                                </a:lnTo>
                                <a:moveTo>
                                  <a:pt x="271" y="837"/>
                                </a:moveTo>
                                <a:lnTo>
                                  <a:pt x="241" y="837"/>
                                </a:lnTo>
                                <a:lnTo>
                                  <a:pt x="241" y="839"/>
                                </a:lnTo>
                                <a:lnTo>
                                  <a:pt x="271" y="839"/>
                                </a:lnTo>
                                <a:lnTo>
                                  <a:pt x="271" y="837"/>
                                </a:lnTo>
                                <a:moveTo>
                                  <a:pt x="271" y="420"/>
                                </a:moveTo>
                                <a:lnTo>
                                  <a:pt x="241" y="420"/>
                                </a:lnTo>
                                <a:lnTo>
                                  <a:pt x="241" y="422"/>
                                </a:lnTo>
                                <a:lnTo>
                                  <a:pt x="271" y="422"/>
                                </a:lnTo>
                                <a:lnTo>
                                  <a:pt x="271" y="420"/>
                                </a:lnTo>
                                <a:moveTo>
                                  <a:pt x="271" y="0"/>
                                </a:moveTo>
                                <a:lnTo>
                                  <a:pt x="241" y="0"/>
                                </a:lnTo>
                                <a:lnTo>
                                  <a:pt x="241" y="3"/>
                                </a:lnTo>
                                <a:lnTo>
                                  <a:pt x="271" y="3"/>
                                </a:lnTo>
                                <a:lnTo>
                                  <a:pt x="271" y="0"/>
                                </a:lnTo>
                                <a:moveTo>
                                  <a:pt x="331" y="1257"/>
                                </a:moveTo>
                                <a:lnTo>
                                  <a:pt x="301" y="1257"/>
                                </a:lnTo>
                                <a:lnTo>
                                  <a:pt x="301" y="1259"/>
                                </a:lnTo>
                                <a:lnTo>
                                  <a:pt x="331" y="1259"/>
                                </a:lnTo>
                                <a:lnTo>
                                  <a:pt x="331" y="1257"/>
                                </a:lnTo>
                                <a:moveTo>
                                  <a:pt x="331" y="837"/>
                                </a:moveTo>
                                <a:lnTo>
                                  <a:pt x="301" y="837"/>
                                </a:lnTo>
                                <a:lnTo>
                                  <a:pt x="301" y="839"/>
                                </a:lnTo>
                                <a:lnTo>
                                  <a:pt x="331" y="839"/>
                                </a:lnTo>
                                <a:lnTo>
                                  <a:pt x="331" y="837"/>
                                </a:lnTo>
                                <a:moveTo>
                                  <a:pt x="331" y="420"/>
                                </a:moveTo>
                                <a:lnTo>
                                  <a:pt x="301" y="420"/>
                                </a:lnTo>
                                <a:lnTo>
                                  <a:pt x="301" y="422"/>
                                </a:lnTo>
                                <a:lnTo>
                                  <a:pt x="331" y="422"/>
                                </a:lnTo>
                                <a:lnTo>
                                  <a:pt x="331" y="420"/>
                                </a:lnTo>
                                <a:moveTo>
                                  <a:pt x="331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3"/>
                                </a:lnTo>
                                <a:lnTo>
                                  <a:pt x="331" y="3"/>
                                </a:lnTo>
                                <a:lnTo>
                                  <a:pt x="331" y="0"/>
                                </a:lnTo>
                                <a:moveTo>
                                  <a:pt x="391" y="1257"/>
                                </a:moveTo>
                                <a:lnTo>
                                  <a:pt x="361" y="1257"/>
                                </a:lnTo>
                                <a:lnTo>
                                  <a:pt x="361" y="1259"/>
                                </a:lnTo>
                                <a:lnTo>
                                  <a:pt x="391" y="1259"/>
                                </a:lnTo>
                                <a:lnTo>
                                  <a:pt x="391" y="1257"/>
                                </a:lnTo>
                                <a:moveTo>
                                  <a:pt x="391" y="837"/>
                                </a:moveTo>
                                <a:lnTo>
                                  <a:pt x="361" y="837"/>
                                </a:lnTo>
                                <a:lnTo>
                                  <a:pt x="361" y="839"/>
                                </a:lnTo>
                                <a:lnTo>
                                  <a:pt x="391" y="839"/>
                                </a:lnTo>
                                <a:lnTo>
                                  <a:pt x="391" y="837"/>
                                </a:lnTo>
                                <a:moveTo>
                                  <a:pt x="391" y="420"/>
                                </a:moveTo>
                                <a:lnTo>
                                  <a:pt x="361" y="420"/>
                                </a:lnTo>
                                <a:lnTo>
                                  <a:pt x="361" y="422"/>
                                </a:lnTo>
                                <a:lnTo>
                                  <a:pt x="391" y="422"/>
                                </a:lnTo>
                                <a:lnTo>
                                  <a:pt x="391" y="420"/>
                                </a:lnTo>
                                <a:moveTo>
                                  <a:pt x="391" y="0"/>
                                </a:moveTo>
                                <a:lnTo>
                                  <a:pt x="361" y="0"/>
                                </a:lnTo>
                                <a:lnTo>
                                  <a:pt x="361" y="3"/>
                                </a:lnTo>
                                <a:lnTo>
                                  <a:pt x="391" y="3"/>
                                </a:lnTo>
                                <a:lnTo>
                                  <a:pt x="391" y="0"/>
                                </a:lnTo>
                                <a:moveTo>
                                  <a:pt x="451" y="1257"/>
                                </a:moveTo>
                                <a:lnTo>
                                  <a:pt x="421" y="1257"/>
                                </a:lnTo>
                                <a:lnTo>
                                  <a:pt x="421" y="1259"/>
                                </a:lnTo>
                                <a:lnTo>
                                  <a:pt x="451" y="1259"/>
                                </a:lnTo>
                                <a:lnTo>
                                  <a:pt x="451" y="1257"/>
                                </a:lnTo>
                                <a:moveTo>
                                  <a:pt x="451" y="837"/>
                                </a:moveTo>
                                <a:lnTo>
                                  <a:pt x="421" y="837"/>
                                </a:lnTo>
                                <a:lnTo>
                                  <a:pt x="421" y="839"/>
                                </a:lnTo>
                                <a:lnTo>
                                  <a:pt x="451" y="839"/>
                                </a:lnTo>
                                <a:lnTo>
                                  <a:pt x="451" y="837"/>
                                </a:lnTo>
                                <a:moveTo>
                                  <a:pt x="451" y="420"/>
                                </a:moveTo>
                                <a:lnTo>
                                  <a:pt x="421" y="420"/>
                                </a:lnTo>
                                <a:lnTo>
                                  <a:pt x="421" y="422"/>
                                </a:lnTo>
                                <a:lnTo>
                                  <a:pt x="451" y="422"/>
                                </a:lnTo>
                                <a:lnTo>
                                  <a:pt x="451" y="420"/>
                                </a:lnTo>
                                <a:moveTo>
                                  <a:pt x="451" y="0"/>
                                </a:moveTo>
                                <a:lnTo>
                                  <a:pt x="421" y="0"/>
                                </a:lnTo>
                                <a:lnTo>
                                  <a:pt x="421" y="3"/>
                                </a:lnTo>
                                <a:lnTo>
                                  <a:pt x="451" y="3"/>
                                </a:lnTo>
                                <a:lnTo>
                                  <a:pt x="451" y="0"/>
                                </a:lnTo>
                                <a:moveTo>
                                  <a:pt x="511" y="1257"/>
                                </a:moveTo>
                                <a:lnTo>
                                  <a:pt x="481" y="1257"/>
                                </a:lnTo>
                                <a:lnTo>
                                  <a:pt x="481" y="1259"/>
                                </a:lnTo>
                                <a:lnTo>
                                  <a:pt x="511" y="1259"/>
                                </a:lnTo>
                                <a:lnTo>
                                  <a:pt x="511" y="1257"/>
                                </a:lnTo>
                                <a:moveTo>
                                  <a:pt x="511" y="837"/>
                                </a:moveTo>
                                <a:lnTo>
                                  <a:pt x="481" y="837"/>
                                </a:lnTo>
                                <a:lnTo>
                                  <a:pt x="481" y="839"/>
                                </a:lnTo>
                                <a:lnTo>
                                  <a:pt x="511" y="839"/>
                                </a:lnTo>
                                <a:lnTo>
                                  <a:pt x="511" y="837"/>
                                </a:lnTo>
                                <a:moveTo>
                                  <a:pt x="511" y="420"/>
                                </a:moveTo>
                                <a:lnTo>
                                  <a:pt x="481" y="420"/>
                                </a:lnTo>
                                <a:lnTo>
                                  <a:pt x="481" y="422"/>
                                </a:lnTo>
                                <a:lnTo>
                                  <a:pt x="511" y="422"/>
                                </a:lnTo>
                                <a:lnTo>
                                  <a:pt x="511" y="420"/>
                                </a:lnTo>
                                <a:moveTo>
                                  <a:pt x="511" y="0"/>
                                </a:moveTo>
                                <a:lnTo>
                                  <a:pt x="481" y="0"/>
                                </a:lnTo>
                                <a:lnTo>
                                  <a:pt x="481" y="3"/>
                                </a:lnTo>
                                <a:lnTo>
                                  <a:pt x="511" y="3"/>
                                </a:lnTo>
                                <a:lnTo>
                                  <a:pt x="511" y="0"/>
                                </a:lnTo>
                                <a:moveTo>
                                  <a:pt x="571" y="1257"/>
                                </a:moveTo>
                                <a:lnTo>
                                  <a:pt x="541" y="1257"/>
                                </a:lnTo>
                                <a:lnTo>
                                  <a:pt x="541" y="1259"/>
                                </a:lnTo>
                                <a:lnTo>
                                  <a:pt x="571" y="1259"/>
                                </a:lnTo>
                                <a:lnTo>
                                  <a:pt x="571" y="1257"/>
                                </a:lnTo>
                                <a:moveTo>
                                  <a:pt x="571" y="837"/>
                                </a:moveTo>
                                <a:lnTo>
                                  <a:pt x="541" y="837"/>
                                </a:lnTo>
                                <a:lnTo>
                                  <a:pt x="541" y="839"/>
                                </a:lnTo>
                                <a:lnTo>
                                  <a:pt x="571" y="839"/>
                                </a:lnTo>
                                <a:lnTo>
                                  <a:pt x="571" y="837"/>
                                </a:lnTo>
                                <a:moveTo>
                                  <a:pt x="571" y="420"/>
                                </a:moveTo>
                                <a:lnTo>
                                  <a:pt x="541" y="420"/>
                                </a:lnTo>
                                <a:lnTo>
                                  <a:pt x="541" y="422"/>
                                </a:lnTo>
                                <a:lnTo>
                                  <a:pt x="571" y="422"/>
                                </a:lnTo>
                                <a:lnTo>
                                  <a:pt x="571" y="420"/>
                                </a:lnTo>
                                <a:moveTo>
                                  <a:pt x="571" y="0"/>
                                </a:moveTo>
                                <a:lnTo>
                                  <a:pt x="541" y="0"/>
                                </a:lnTo>
                                <a:lnTo>
                                  <a:pt x="541" y="3"/>
                                </a:lnTo>
                                <a:lnTo>
                                  <a:pt x="571" y="3"/>
                                </a:lnTo>
                                <a:lnTo>
                                  <a:pt x="571" y="0"/>
                                </a:lnTo>
                                <a:moveTo>
                                  <a:pt x="631" y="1257"/>
                                </a:moveTo>
                                <a:lnTo>
                                  <a:pt x="601" y="1257"/>
                                </a:lnTo>
                                <a:lnTo>
                                  <a:pt x="601" y="1259"/>
                                </a:lnTo>
                                <a:lnTo>
                                  <a:pt x="631" y="1259"/>
                                </a:lnTo>
                                <a:lnTo>
                                  <a:pt x="631" y="1257"/>
                                </a:lnTo>
                                <a:moveTo>
                                  <a:pt x="631" y="837"/>
                                </a:moveTo>
                                <a:lnTo>
                                  <a:pt x="601" y="837"/>
                                </a:lnTo>
                                <a:lnTo>
                                  <a:pt x="601" y="839"/>
                                </a:lnTo>
                                <a:lnTo>
                                  <a:pt x="631" y="839"/>
                                </a:lnTo>
                                <a:lnTo>
                                  <a:pt x="631" y="837"/>
                                </a:lnTo>
                                <a:moveTo>
                                  <a:pt x="631" y="420"/>
                                </a:moveTo>
                                <a:lnTo>
                                  <a:pt x="601" y="420"/>
                                </a:lnTo>
                                <a:lnTo>
                                  <a:pt x="601" y="422"/>
                                </a:lnTo>
                                <a:lnTo>
                                  <a:pt x="631" y="422"/>
                                </a:lnTo>
                                <a:lnTo>
                                  <a:pt x="631" y="420"/>
                                </a:lnTo>
                                <a:moveTo>
                                  <a:pt x="631" y="0"/>
                                </a:moveTo>
                                <a:lnTo>
                                  <a:pt x="601" y="0"/>
                                </a:lnTo>
                                <a:lnTo>
                                  <a:pt x="601" y="3"/>
                                </a:lnTo>
                                <a:lnTo>
                                  <a:pt x="631" y="3"/>
                                </a:lnTo>
                                <a:lnTo>
                                  <a:pt x="631" y="0"/>
                                </a:lnTo>
                                <a:moveTo>
                                  <a:pt x="691" y="1257"/>
                                </a:moveTo>
                                <a:lnTo>
                                  <a:pt x="661" y="1257"/>
                                </a:lnTo>
                                <a:lnTo>
                                  <a:pt x="661" y="1259"/>
                                </a:lnTo>
                                <a:lnTo>
                                  <a:pt x="691" y="1259"/>
                                </a:lnTo>
                                <a:lnTo>
                                  <a:pt x="691" y="1257"/>
                                </a:lnTo>
                                <a:moveTo>
                                  <a:pt x="691" y="837"/>
                                </a:moveTo>
                                <a:lnTo>
                                  <a:pt x="661" y="837"/>
                                </a:lnTo>
                                <a:lnTo>
                                  <a:pt x="661" y="839"/>
                                </a:lnTo>
                                <a:lnTo>
                                  <a:pt x="691" y="839"/>
                                </a:lnTo>
                                <a:lnTo>
                                  <a:pt x="691" y="837"/>
                                </a:lnTo>
                                <a:moveTo>
                                  <a:pt x="691" y="420"/>
                                </a:moveTo>
                                <a:lnTo>
                                  <a:pt x="661" y="420"/>
                                </a:lnTo>
                                <a:lnTo>
                                  <a:pt x="661" y="422"/>
                                </a:lnTo>
                                <a:lnTo>
                                  <a:pt x="691" y="422"/>
                                </a:lnTo>
                                <a:lnTo>
                                  <a:pt x="691" y="420"/>
                                </a:lnTo>
                                <a:moveTo>
                                  <a:pt x="691" y="0"/>
                                </a:moveTo>
                                <a:lnTo>
                                  <a:pt x="661" y="0"/>
                                </a:lnTo>
                                <a:lnTo>
                                  <a:pt x="661" y="3"/>
                                </a:lnTo>
                                <a:lnTo>
                                  <a:pt x="691" y="3"/>
                                </a:lnTo>
                                <a:lnTo>
                                  <a:pt x="691" y="0"/>
                                </a:lnTo>
                                <a:moveTo>
                                  <a:pt x="751" y="1257"/>
                                </a:moveTo>
                                <a:lnTo>
                                  <a:pt x="722" y="1257"/>
                                </a:lnTo>
                                <a:lnTo>
                                  <a:pt x="722" y="1259"/>
                                </a:lnTo>
                                <a:lnTo>
                                  <a:pt x="751" y="1259"/>
                                </a:lnTo>
                                <a:lnTo>
                                  <a:pt x="751" y="1257"/>
                                </a:lnTo>
                                <a:moveTo>
                                  <a:pt x="751" y="837"/>
                                </a:moveTo>
                                <a:lnTo>
                                  <a:pt x="722" y="837"/>
                                </a:lnTo>
                                <a:lnTo>
                                  <a:pt x="722" y="839"/>
                                </a:lnTo>
                                <a:lnTo>
                                  <a:pt x="751" y="839"/>
                                </a:lnTo>
                                <a:lnTo>
                                  <a:pt x="751" y="837"/>
                                </a:lnTo>
                                <a:moveTo>
                                  <a:pt x="751" y="420"/>
                                </a:moveTo>
                                <a:lnTo>
                                  <a:pt x="722" y="420"/>
                                </a:lnTo>
                                <a:lnTo>
                                  <a:pt x="722" y="422"/>
                                </a:lnTo>
                                <a:lnTo>
                                  <a:pt x="751" y="422"/>
                                </a:lnTo>
                                <a:lnTo>
                                  <a:pt x="751" y="420"/>
                                </a:lnTo>
                                <a:moveTo>
                                  <a:pt x="751" y="0"/>
                                </a:moveTo>
                                <a:lnTo>
                                  <a:pt x="722" y="0"/>
                                </a:lnTo>
                                <a:lnTo>
                                  <a:pt x="722" y="3"/>
                                </a:lnTo>
                                <a:lnTo>
                                  <a:pt x="751" y="3"/>
                                </a:lnTo>
                                <a:lnTo>
                                  <a:pt x="751" y="0"/>
                                </a:lnTo>
                                <a:moveTo>
                                  <a:pt x="811" y="1257"/>
                                </a:moveTo>
                                <a:lnTo>
                                  <a:pt x="782" y="1257"/>
                                </a:lnTo>
                                <a:lnTo>
                                  <a:pt x="782" y="1259"/>
                                </a:lnTo>
                                <a:lnTo>
                                  <a:pt x="811" y="1259"/>
                                </a:lnTo>
                                <a:lnTo>
                                  <a:pt x="811" y="1257"/>
                                </a:lnTo>
                                <a:moveTo>
                                  <a:pt x="811" y="837"/>
                                </a:moveTo>
                                <a:lnTo>
                                  <a:pt x="782" y="837"/>
                                </a:lnTo>
                                <a:lnTo>
                                  <a:pt x="782" y="839"/>
                                </a:lnTo>
                                <a:lnTo>
                                  <a:pt x="811" y="839"/>
                                </a:lnTo>
                                <a:lnTo>
                                  <a:pt x="811" y="837"/>
                                </a:lnTo>
                                <a:moveTo>
                                  <a:pt x="811" y="420"/>
                                </a:moveTo>
                                <a:lnTo>
                                  <a:pt x="782" y="420"/>
                                </a:lnTo>
                                <a:lnTo>
                                  <a:pt x="782" y="422"/>
                                </a:lnTo>
                                <a:lnTo>
                                  <a:pt x="811" y="422"/>
                                </a:lnTo>
                                <a:lnTo>
                                  <a:pt x="811" y="420"/>
                                </a:lnTo>
                                <a:moveTo>
                                  <a:pt x="811" y="0"/>
                                </a:moveTo>
                                <a:lnTo>
                                  <a:pt x="782" y="0"/>
                                </a:lnTo>
                                <a:lnTo>
                                  <a:pt x="782" y="3"/>
                                </a:lnTo>
                                <a:lnTo>
                                  <a:pt x="811" y="3"/>
                                </a:lnTo>
                                <a:lnTo>
                                  <a:pt x="811" y="0"/>
                                </a:lnTo>
                                <a:moveTo>
                                  <a:pt x="871" y="1257"/>
                                </a:moveTo>
                                <a:lnTo>
                                  <a:pt x="842" y="1257"/>
                                </a:lnTo>
                                <a:lnTo>
                                  <a:pt x="842" y="1259"/>
                                </a:lnTo>
                                <a:lnTo>
                                  <a:pt x="871" y="1259"/>
                                </a:lnTo>
                                <a:lnTo>
                                  <a:pt x="871" y="1257"/>
                                </a:lnTo>
                                <a:moveTo>
                                  <a:pt x="871" y="837"/>
                                </a:moveTo>
                                <a:lnTo>
                                  <a:pt x="842" y="837"/>
                                </a:lnTo>
                                <a:lnTo>
                                  <a:pt x="842" y="839"/>
                                </a:lnTo>
                                <a:lnTo>
                                  <a:pt x="871" y="839"/>
                                </a:lnTo>
                                <a:lnTo>
                                  <a:pt x="871" y="837"/>
                                </a:lnTo>
                                <a:moveTo>
                                  <a:pt x="871" y="420"/>
                                </a:moveTo>
                                <a:lnTo>
                                  <a:pt x="842" y="420"/>
                                </a:lnTo>
                                <a:lnTo>
                                  <a:pt x="842" y="422"/>
                                </a:lnTo>
                                <a:lnTo>
                                  <a:pt x="871" y="422"/>
                                </a:lnTo>
                                <a:lnTo>
                                  <a:pt x="871" y="420"/>
                                </a:lnTo>
                                <a:moveTo>
                                  <a:pt x="871" y="0"/>
                                </a:moveTo>
                                <a:lnTo>
                                  <a:pt x="842" y="0"/>
                                </a:lnTo>
                                <a:lnTo>
                                  <a:pt x="842" y="3"/>
                                </a:lnTo>
                                <a:lnTo>
                                  <a:pt x="871" y="3"/>
                                </a:lnTo>
                                <a:lnTo>
                                  <a:pt x="871" y="0"/>
                                </a:lnTo>
                                <a:moveTo>
                                  <a:pt x="931" y="1257"/>
                                </a:moveTo>
                                <a:lnTo>
                                  <a:pt x="902" y="1257"/>
                                </a:lnTo>
                                <a:lnTo>
                                  <a:pt x="902" y="1259"/>
                                </a:lnTo>
                                <a:lnTo>
                                  <a:pt x="931" y="1259"/>
                                </a:lnTo>
                                <a:lnTo>
                                  <a:pt x="931" y="1257"/>
                                </a:lnTo>
                                <a:moveTo>
                                  <a:pt x="931" y="837"/>
                                </a:moveTo>
                                <a:lnTo>
                                  <a:pt x="902" y="837"/>
                                </a:lnTo>
                                <a:lnTo>
                                  <a:pt x="902" y="839"/>
                                </a:lnTo>
                                <a:lnTo>
                                  <a:pt x="931" y="839"/>
                                </a:lnTo>
                                <a:lnTo>
                                  <a:pt x="931" y="837"/>
                                </a:lnTo>
                                <a:moveTo>
                                  <a:pt x="931" y="420"/>
                                </a:moveTo>
                                <a:lnTo>
                                  <a:pt x="902" y="420"/>
                                </a:lnTo>
                                <a:lnTo>
                                  <a:pt x="902" y="422"/>
                                </a:lnTo>
                                <a:lnTo>
                                  <a:pt x="931" y="422"/>
                                </a:lnTo>
                                <a:lnTo>
                                  <a:pt x="931" y="420"/>
                                </a:lnTo>
                                <a:moveTo>
                                  <a:pt x="931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3"/>
                                </a:lnTo>
                                <a:lnTo>
                                  <a:pt x="931" y="3"/>
                                </a:lnTo>
                                <a:lnTo>
                                  <a:pt x="931" y="0"/>
                                </a:lnTo>
                                <a:moveTo>
                                  <a:pt x="992" y="1257"/>
                                </a:moveTo>
                                <a:lnTo>
                                  <a:pt x="962" y="1257"/>
                                </a:lnTo>
                                <a:lnTo>
                                  <a:pt x="962" y="1259"/>
                                </a:lnTo>
                                <a:lnTo>
                                  <a:pt x="992" y="1259"/>
                                </a:lnTo>
                                <a:lnTo>
                                  <a:pt x="992" y="1257"/>
                                </a:lnTo>
                                <a:moveTo>
                                  <a:pt x="992" y="837"/>
                                </a:moveTo>
                                <a:lnTo>
                                  <a:pt x="962" y="837"/>
                                </a:lnTo>
                                <a:lnTo>
                                  <a:pt x="962" y="839"/>
                                </a:lnTo>
                                <a:lnTo>
                                  <a:pt x="992" y="839"/>
                                </a:lnTo>
                                <a:lnTo>
                                  <a:pt x="992" y="837"/>
                                </a:lnTo>
                                <a:moveTo>
                                  <a:pt x="992" y="420"/>
                                </a:moveTo>
                                <a:lnTo>
                                  <a:pt x="962" y="420"/>
                                </a:lnTo>
                                <a:lnTo>
                                  <a:pt x="962" y="422"/>
                                </a:lnTo>
                                <a:lnTo>
                                  <a:pt x="992" y="422"/>
                                </a:lnTo>
                                <a:lnTo>
                                  <a:pt x="992" y="420"/>
                                </a:lnTo>
                                <a:moveTo>
                                  <a:pt x="992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3"/>
                                </a:lnTo>
                                <a:lnTo>
                                  <a:pt x="992" y="3"/>
                                </a:lnTo>
                                <a:lnTo>
                                  <a:pt x="992" y="0"/>
                                </a:lnTo>
                                <a:moveTo>
                                  <a:pt x="1052" y="1257"/>
                                </a:moveTo>
                                <a:lnTo>
                                  <a:pt x="1022" y="1257"/>
                                </a:lnTo>
                                <a:lnTo>
                                  <a:pt x="1022" y="1259"/>
                                </a:lnTo>
                                <a:lnTo>
                                  <a:pt x="1052" y="1259"/>
                                </a:lnTo>
                                <a:lnTo>
                                  <a:pt x="1052" y="1257"/>
                                </a:lnTo>
                                <a:moveTo>
                                  <a:pt x="1052" y="837"/>
                                </a:moveTo>
                                <a:lnTo>
                                  <a:pt x="1022" y="837"/>
                                </a:lnTo>
                                <a:lnTo>
                                  <a:pt x="1022" y="839"/>
                                </a:lnTo>
                                <a:lnTo>
                                  <a:pt x="1052" y="839"/>
                                </a:lnTo>
                                <a:lnTo>
                                  <a:pt x="1052" y="837"/>
                                </a:lnTo>
                                <a:moveTo>
                                  <a:pt x="1052" y="420"/>
                                </a:moveTo>
                                <a:lnTo>
                                  <a:pt x="1022" y="420"/>
                                </a:lnTo>
                                <a:lnTo>
                                  <a:pt x="1022" y="422"/>
                                </a:lnTo>
                                <a:lnTo>
                                  <a:pt x="1052" y="422"/>
                                </a:lnTo>
                                <a:lnTo>
                                  <a:pt x="1052" y="420"/>
                                </a:lnTo>
                                <a:moveTo>
                                  <a:pt x="1052" y="0"/>
                                </a:moveTo>
                                <a:lnTo>
                                  <a:pt x="1022" y="0"/>
                                </a:lnTo>
                                <a:lnTo>
                                  <a:pt x="1022" y="3"/>
                                </a:lnTo>
                                <a:lnTo>
                                  <a:pt x="1052" y="3"/>
                                </a:lnTo>
                                <a:lnTo>
                                  <a:pt x="1052" y="0"/>
                                </a:lnTo>
                                <a:moveTo>
                                  <a:pt x="1112" y="1257"/>
                                </a:moveTo>
                                <a:lnTo>
                                  <a:pt x="1082" y="1257"/>
                                </a:lnTo>
                                <a:lnTo>
                                  <a:pt x="1082" y="1259"/>
                                </a:lnTo>
                                <a:lnTo>
                                  <a:pt x="1112" y="1259"/>
                                </a:lnTo>
                                <a:lnTo>
                                  <a:pt x="1112" y="1257"/>
                                </a:lnTo>
                                <a:moveTo>
                                  <a:pt x="1112" y="837"/>
                                </a:moveTo>
                                <a:lnTo>
                                  <a:pt x="1082" y="837"/>
                                </a:lnTo>
                                <a:lnTo>
                                  <a:pt x="1082" y="839"/>
                                </a:lnTo>
                                <a:lnTo>
                                  <a:pt x="1112" y="839"/>
                                </a:lnTo>
                                <a:lnTo>
                                  <a:pt x="1112" y="837"/>
                                </a:lnTo>
                                <a:moveTo>
                                  <a:pt x="1112" y="420"/>
                                </a:moveTo>
                                <a:lnTo>
                                  <a:pt x="1082" y="420"/>
                                </a:lnTo>
                                <a:lnTo>
                                  <a:pt x="1082" y="422"/>
                                </a:lnTo>
                                <a:lnTo>
                                  <a:pt x="1112" y="422"/>
                                </a:lnTo>
                                <a:lnTo>
                                  <a:pt x="1112" y="420"/>
                                </a:lnTo>
                                <a:moveTo>
                                  <a:pt x="1112" y="0"/>
                                </a:moveTo>
                                <a:lnTo>
                                  <a:pt x="1082" y="0"/>
                                </a:lnTo>
                                <a:lnTo>
                                  <a:pt x="1082" y="3"/>
                                </a:lnTo>
                                <a:lnTo>
                                  <a:pt x="1112" y="3"/>
                                </a:lnTo>
                                <a:lnTo>
                                  <a:pt x="1112" y="0"/>
                                </a:lnTo>
                                <a:moveTo>
                                  <a:pt x="1172" y="1257"/>
                                </a:moveTo>
                                <a:lnTo>
                                  <a:pt x="1142" y="1257"/>
                                </a:lnTo>
                                <a:lnTo>
                                  <a:pt x="1142" y="1259"/>
                                </a:lnTo>
                                <a:lnTo>
                                  <a:pt x="1172" y="1259"/>
                                </a:lnTo>
                                <a:lnTo>
                                  <a:pt x="1172" y="1257"/>
                                </a:lnTo>
                                <a:moveTo>
                                  <a:pt x="1172" y="837"/>
                                </a:moveTo>
                                <a:lnTo>
                                  <a:pt x="1142" y="837"/>
                                </a:lnTo>
                                <a:lnTo>
                                  <a:pt x="1142" y="839"/>
                                </a:lnTo>
                                <a:lnTo>
                                  <a:pt x="1172" y="839"/>
                                </a:lnTo>
                                <a:lnTo>
                                  <a:pt x="1172" y="837"/>
                                </a:lnTo>
                                <a:moveTo>
                                  <a:pt x="1172" y="420"/>
                                </a:moveTo>
                                <a:lnTo>
                                  <a:pt x="1142" y="420"/>
                                </a:lnTo>
                                <a:lnTo>
                                  <a:pt x="1142" y="422"/>
                                </a:lnTo>
                                <a:lnTo>
                                  <a:pt x="1172" y="422"/>
                                </a:lnTo>
                                <a:lnTo>
                                  <a:pt x="1172" y="420"/>
                                </a:lnTo>
                                <a:moveTo>
                                  <a:pt x="1172" y="0"/>
                                </a:moveTo>
                                <a:lnTo>
                                  <a:pt x="1142" y="0"/>
                                </a:lnTo>
                                <a:lnTo>
                                  <a:pt x="1142" y="3"/>
                                </a:lnTo>
                                <a:lnTo>
                                  <a:pt x="1172" y="3"/>
                                </a:lnTo>
                                <a:lnTo>
                                  <a:pt x="1172" y="0"/>
                                </a:lnTo>
                                <a:moveTo>
                                  <a:pt x="1232" y="1257"/>
                                </a:moveTo>
                                <a:lnTo>
                                  <a:pt x="1202" y="1257"/>
                                </a:lnTo>
                                <a:lnTo>
                                  <a:pt x="1202" y="1259"/>
                                </a:lnTo>
                                <a:lnTo>
                                  <a:pt x="1232" y="1259"/>
                                </a:lnTo>
                                <a:lnTo>
                                  <a:pt x="1232" y="1257"/>
                                </a:lnTo>
                                <a:moveTo>
                                  <a:pt x="1232" y="837"/>
                                </a:moveTo>
                                <a:lnTo>
                                  <a:pt x="1202" y="837"/>
                                </a:lnTo>
                                <a:lnTo>
                                  <a:pt x="1202" y="839"/>
                                </a:lnTo>
                                <a:lnTo>
                                  <a:pt x="1232" y="839"/>
                                </a:lnTo>
                                <a:lnTo>
                                  <a:pt x="1232" y="837"/>
                                </a:lnTo>
                                <a:moveTo>
                                  <a:pt x="1232" y="420"/>
                                </a:moveTo>
                                <a:lnTo>
                                  <a:pt x="1202" y="420"/>
                                </a:lnTo>
                                <a:lnTo>
                                  <a:pt x="1202" y="422"/>
                                </a:lnTo>
                                <a:lnTo>
                                  <a:pt x="1232" y="422"/>
                                </a:lnTo>
                                <a:lnTo>
                                  <a:pt x="1232" y="420"/>
                                </a:lnTo>
                                <a:moveTo>
                                  <a:pt x="1232" y="0"/>
                                </a:moveTo>
                                <a:lnTo>
                                  <a:pt x="1202" y="0"/>
                                </a:lnTo>
                                <a:lnTo>
                                  <a:pt x="1202" y="3"/>
                                </a:lnTo>
                                <a:lnTo>
                                  <a:pt x="1232" y="3"/>
                                </a:lnTo>
                                <a:lnTo>
                                  <a:pt x="1232" y="0"/>
                                </a:lnTo>
                                <a:moveTo>
                                  <a:pt x="1292" y="1257"/>
                                </a:moveTo>
                                <a:lnTo>
                                  <a:pt x="1262" y="1257"/>
                                </a:lnTo>
                                <a:lnTo>
                                  <a:pt x="1262" y="1259"/>
                                </a:lnTo>
                                <a:lnTo>
                                  <a:pt x="1292" y="1259"/>
                                </a:lnTo>
                                <a:lnTo>
                                  <a:pt x="1292" y="1257"/>
                                </a:lnTo>
                                <a:moveTo>
                                  <a:pt x="1292" y="837"/>
                                </a:moveTo>
                                <a:lnTo>
                                  <a:pt x="1262" y="837"/>
                                </a:lnTo>
                                <a:lnTo>
                                  <a:pt x="1262" y="839"/>
                                </a:lnTo>
                                <a:lnTo>
                                  <a:pt x="1292" y="839"/>
                                </a:lnTo>
                                <a:lnTo>
                                  <a:pt x="1292" y="837"/>
                                </a:lnTo>
                                <a:moveTo>
                                  <a:pt x="1292" y="420"/>
                                </a:moveTo>
                                <a:lnTo>
                                  <a:pt x="1262" y="420"/>
                                </a:lnTo>
                                <a:lnTo>
                                  <a:pt x="1262" y="422"/>
                                </a:lnTo>
                                <a:lnTo>
                                  <a:pt x="1292" y="422"/>
                                </a:lnTo>
                                <a:lnTo>
                                  <a:pt x="1292" y="420"/>
                                </a:lnTo>
                                <a:moveTo>
                                  <a:pt x="1292" y="0"/>
                                </a:moveTo>
                                <a:lnTo>
                                  <a:pt x="1262" y="0"/>
                                </a:lnTo>
                                <a:lnTo>
                                  <a:pt x="1262" y="3"/>
                                </a:lnTo>
                                <a:lnTo>
                                  <a:pt x="1292" y="3"/>
                                </a:lnTo>
                                <a:lnTo>
                                  <a:pt x="1292" y="0"/>
                                </a:lnTo>
                                <a:moveTo>
                                  <a:pt x="1352" y="1257"/>
                                </a:moveTo>
                                <a:lnTo>
                                  <a:pt x="1322" y="1257"/>
                                </a:lnTo>
                                <a:lnTo>
                                  <a:pt x="1322" y="1259"/>
                                </a:lnTo>
                                <a:lnTo>
                                  <a:pt x="1352" y="1259"/>
                                </a:lnTo>
                                <a:lnTo>
                                  <a:pt x="1352" y="1257"/>
                                </a:lnTo>
                                <a:moveTo>
                                  <a:pt x="1352" y="837"/>
                                </a:moveTo>
                                <a:lnTo>
                                  <a:pt x="1322" y="837"/>
                                </a:lnTo>
                                <a:lnTo>
                                  <a:pt x="1322" y="839"/>
                                </a:lnTo>
                                <a:lnTo>
                                  <a:pt x="1352" y="839"/>
                                </a:lnTo>
                                <a:lnTo>
                                  <a:pt x="1352" y="837"/>
                                </a:lnTo>
                                <a:moveTo>
                                  <a:pt x="1352" y="420"/>
                                </a:moveTo>
                                <a:lnTo>
                                  <a:pt x="1322" y="420"/>
                                </a:lnTo>
                                <a:lnTo>
                                  <a:pt x="1322" y="422"/>
                                </a:lnTo>
                                <a:lnTo>
                                  <a:pt x="1352" y="422"/>
                                </a:lnTo>
                                <a:lnTo>
                                  <a:pt x="1352" y="420"/>
                                </a:lnTo>
                                <a:moveTo>
                                  <a:pt x="1352" y="0"/>
                                </a:moveTo>
                                <a:lnTo>
                                  <a:pt x="1322" y="0"/>
                                </a:lnTo>
                                <a:lnTo>
                                  <a:pt x="1322" y="3"/>
                                </a:lnTo>
                                <a:lnTo>
                                  <a:pt x="1352" y="3"/>
                                </a:lnTo>
                                <a:lnTo>
                                  <a:pt x="1352" y="0"/>
                                </a:lnTo>
                                <a:moveTo>
                                  <a:pt x="1412" y="1257"/>
                                </a:moveTo>
                                <a:lnTo>
                                  <a:pt x="1382" y="1257"/>
                                </a:lnTo>
                                <a:lnTo>
                                  <a:pt x="1382" y="1259"/>
                                </a:lnTo>
                                <a:lnTo>
                                  <a:pt x="1412" y="1259"/>
                                </a:lnTo>
                                <a:lnTo>
                                  <a:pt x="1412" y="1257"/>
                                </a:lnTo>
                                <a:moveTo>
                                  <a:pt x="1412" y="837"/>
                                </a:moveTo>
                                <a:lnTo>
                                  <a:pt x="1382" y="837"/>
                                </a:lnTo>
                                <a:lnTo>
                                  <a:pt x="1382" y="839"/>
                                </a:lnTo>
                                <a:lnTo>
                                  <a:pt x="1412" y="839"/>
                                </a:lnTo>
                                <a:lnTo>
                                  <a:pt x="1412" y="837"/>
                                </a:lnTo>
                                <a:moveTo>
                                  <a:pt x="1412" y="420"/>
                                </a:moveTo>
                                <a:lnTo>
                                  <a:pt x="1382" y="420"/>
                                </a:lnTo>
                                <a:lnTo>
                                  <a:pt x="1382" y="422"/>
                                </a:lnTo>
                                <a:lnTo>
                                  <a:pt x="1412" y="422"/>
                                </a:lnTo>
                                <a:lnTo>
                                  <a:pt x="1412" y="420"/>
                                </a:lnTo>
                                <a:moveTo>
                                  <a:pt x="1412" y="0"/>
                                </a:moveTo>
                                <a:lnTo>
                                  <a:pt x="1382" y="0"/>
                                </a:lnTo>
                                <a:lnTo>
                                  <a:pt x="1382" y="3"/>
                                </a:lnTo>
                                <a:lnTo>
                                  <a:pt x="1412" y="3"/>
                                </a:lnTo>
                                <a:lnTo>
                                  <a:pt x="1412" y="0"/>
                                </a:lnTo>
                                <a:moveTo>
                                  <a:pt x="1472" y="1257"/>
                                </a:moveTo>
                                <a:lnTo>
                                  <a:pt x="1442" y="1257"/>
                                </a:lnTo>
                                <a:lnTo>
                                  <a:pt x="1442" y="1259"/>
                                </a:lnTo>
                                <a:lnTo>
                                  <a:pt x="1472" y="1259"/>
                                </a:lnTo>
                                <a:lnTo>
                                  <a:pt x="1472" y="1257"/>
                                </a:lnTo>
                                <a:moveTo>
                                  <a:pt x="1472" y="837"/>
                                </a:moveTo>
                                <a:lnTo>
                                  <a:pt x="1442" y="837"/>
                                </a:lnTo>
                                <a:lnTo>
                                  <a:pt x="1442" y="839"/>
                                </a:lnTo>
                                <a:lnTo>
                                  <a:pt x="1472" y="839"/>
                                </a:lnTo>
                                <a:lnTo>
                                  <a:pt x="1472" y="837"/>
                                </a:lnTo>
                                <a:moveTo>
                                  <a:pt x="1472" y="420"/>
                                </a:moveTo>
                                <a:lnTo>
                                  <a:pt x="1442" y="420"/>
                                </a:lnTo>
                                <a:lnTo>
                                  <a:pt x="1442" y="422"/>
                                </a:lnTo>
                                <a:lnTo>
                                  <a:pt x="1472" y="422"/>
                                </a:lnTo>
                                <a:lnTo>
                                  <a:pt x="1472" y="420"/>
                                </a:lnTo>
                                <a:moveTo>
                                  <a:pt x="1472" y="0"/>
                                </a:moveTo>
                                <a:lnTo>
                                  <a:pt x="1442" y="0"/>
                                </a:lnTo>
                                <a:lnTo>
                                  <a:pt x="1442" y="3"/>
                                </a:lnTo>
                                <a:lnTo>
                                  <a:pt x="1472" y="3"/>
                                </a:lnTo>
                                <a:lnTo>
                                  <a:pt x="1472" y="0"/>
                                </a:lnTo>
                                <a:moveTo>
                                  <a:pt x="1532" y="1257"/>
                                </a:moveTo>
                                <a:lnTo>
                                  <a:pt x="1502" y="1257"/>
                                </a:lnTo>
                                <a:lnTo>
                                  <a:pt x="1502" y="1259"/>
                                </a:lnTo>
                                <a:lnTo>
                                  <a:pt x="1532" y="1259"/>
                                </a:lnTo>
                                <a:lnTo>
                                  <a:pt x="1532" y="1257"/>
                                </a:lnTo>
                                <a:moveTo>
                                  <a:pt x="1532" y="837"/>
                                </a:moveTo>
                                <a:lnTo>
                                  <a:pt x="1502" y="837"/>
                                </a:lnTo>
                                <a:lnTo>
                                  <a:pt x="1502" y="839"/>
                                </a:lnTo>
                                <a:lnTo>
                                  <a:pt x="1532" y="839"/>
                                </a:lnTo>
                                <a:lnTo>
                                  <a:pt x="1532" y="837"/>
                                </a:lnTo>
                                <a:moveTo>
                                  <a:pt x="1532" y="420"/>
                                </a:moveTo>
                                <a:lnTo>
                                  <a:pt x="1502" y="420"/>
                                </a:lnTo>
                                <a:lnTo>
                                  <a:pt x="1502" y="422"/>
                                </a:lnTo>
                                <a:lnTo>
                                  <a:pt x="1532" y="422"/>
                                </a:lnTo>
                                <a:lnTo>
                                  <a:pt x="1532" y="420"/>
                                </a:lnTo>
                                <a:moveTo>
                                  <a:pt x="1532" y="0"/>
                                </a:moveTo>
                                <a:lnTo>
                                  <a:pt x="1502" y="0"/>
                                </a:lnTo>
                                <a:lnTo>
                                  <a:pt x="1502" y="3"/>
                                </a:lnTo>
                                <a:lnTo>
                                  <a:pt x="1532" y="3"/>
                                </a:lnTo>
                                <a:lnTo>
                                  <a:pt x="1532" y="0"/>
                                </a:lnTo>
                                <a:moveTo>
                                  <a:pt x="1592" y="1257"/>
                                </a:moveTo>
                                <a:lnTo>
                                  <a:pt x="1562" y="1257"/>
                                </a:lnTo>
                                <a:lnTo>
                                  <a:pt x="1562" y="1259"/>
                                </a:lnTo>
                                <a:lnTo>
                                  <a:pt x="1592" y="1259"/>
                                </a:lnTo>
                                <a:lnTo>
                                  <a:pt x="1592" y="1257"/>
                                </a:lnTo>
                                <a:moveTo>
                                  <a:pt x="1592" y="837"/>
                                </a:moveTo>
                                <a:lnTo>
                                  <a:pt x="1562" y="837"/>
                                </a:lnTo>
                                <a:lnTo>
                                  <a:pt x="1562" y="839"/>
                                </a:lnTo>
                                <a:lnTo>
                                  <a:pt x="1592" y="839"/>
                                </a:lnTo>
                                <a:lnTo>
                                  <a:pt x="1592" y="837"/>
                                </a:lnTo>
                                <a:moveTo>
                                  <a:pt x="1592" y="420"/>
                                </a:moveTo>
                                <a:lnTo>
                                  <a:pt x="1562" y="420"/>
                                </a:lnTo>
                                <a:lnTo>
                                  <a:pt x="1562" y="422"/>
                                </a:lnTo>
                                <a:lnTo>
                                  <a:pt x="1592" y="422"/>
                                </a:lnTo>
                                <a:lnTo>
                                  <a:pt x="1592" y="420"/>
                                </a:lnTo>
                                <a:moveTo>
                                  <a:pt x="1592" y="0"/>
                                </a:moveTo>
                                <a:lnTo>
                                  <a:pt x="1562" y="0"/>
                                </a:lnTo>
                                <a:lnTo>
                                  <a:pt x="1562" y="3"/>
                                </a:lnTo>
                                <a:lnTo>
                                  <a:pt x="1592" y="3"/>
                                </a:lnTo>
                                <a:lnTo>
                                  <a:pt x="1592" y="0"/>
                                </a:lnTo>
                                <a:moveTo>
                                  <a:pt x="1652" y="1257"/>
                                </a:moveTo>
                                <a:lnTo>
                                  <a:pt x="1622" y="1257"/>
                                </a:lnTo>
                                <a:lnTo>
                                  <a:pt x="1622" y="1259"/>
                                </a:lnTo>
                                <a:lnTo>
                                  <a:pt x="1652" y="1259"/>
                                </a:lnTo>
                                <a:lnTo>
                                  <a:pt x="1652" y="1257"/>
                                </a:lnTo>
                                <a:moveTo>
                                  <a:pt x="1652" y="837"/>
                                </a:moveTo>
                                <a:lnTo>
                                  <a:pt x="1622" y="837"/>
                                </a:lnTo>
                                <a:lnTo>
                                  <a:pt x="1622" y="839"/>
                                </a:lnTo>
                                <a:lnTo>
                                  <a:pt x="1652" y="839"/>
                                </a:lnTo>
                                <a:lnTo>
                                  <a:pt x="1652" y="837"/>
                                </a:lnTo>
                                <a:moveTo>
                                  <a:pt x="1652" y="420"/>
                                </a:moveTo>
                                <a:lnTo>
                                  <a:pt x="1622" y="420"/>
                                </a:lnTo>
                                <a:lnTo>
                                  <a:pt x="1622" y="422"/>
                                </a:lnTo>
                                <a:lnTo>
                                  <a:pt x="1652" y="422"/>
                                </a:lnTo>
                                <a:lnTo>
                                  <a:pt x="1652" y="420"/>
                                </a:lnTo>
                                <a:moveTo>
                                  <a:pt x="1652" y="0"/>
                                </a:moveTo>
                                <a:lnTo>
                                  <a:pt x="1622" y="0"/>
                                </a:lnTo>
                                <a:lnTo>
                                  <a:pt x="1622" y="3"/>
                                </a:lnTo>
                                <a:lnTo>
                                  <a:pt x="1652" y="3"/>
                                </a:lnTo>
                                <a:lnTo>
                                  <a:pt x="1652" y="0"/>
                                </a:lnTo>
                                <a:moveTo>
                                  <a:pt x="1713" y="1257"/>
                                </a:moveTo>
                                <a:lnTo>
                                  <a:pt x="1683" y="1257"/>
                                </a:lnTo>
                                <a:lnTo>
                                  <a:pt x="1683" y="1259"/>
                                </a:lnTo>
                                <a:lnTo>
                                  <a:pt x="1713" y="1259"/>
                                </a:lnTo>
                                <a:lnTo>
                                  <a:pt x="1713" y="1257"/>
                                </a:lnTo>
                                <a:moveTo>
                                  <a:pt x="1713" y="837"/>
                                </a:moveTo>
                                <a:lnTo>
                                  <a:pt x="1683" y="837"/>
                                </a:lnTo>
                                <a:lnTo>
                                  <a:pt x="1683" y="839"/>
                                </a:lnTo>
                                <a:lnTo>
                                  <a:pt x="1713" y="839"/>
                                </a:lnTo>
                                <a:lnTo>
                                  <a:pt x="1713" y="837"/>
                                </a:lnTo>
                                <a:moveTo>
                                  <a:pt x="1713" y="420"/>
                                </a:moveTo>
                                <a:lnTo>
                                  <a:pt x="1683" y="420"/>
                                </a:lnTo>
                                <a:lnTo>
                                  <a:pt x="1683" y="422"/>
                                </a:lnTo>
                                <a:lnTo>
                                  <a:pt x="1713" y="422"/>
                                </a:lnTo>
                                <a:lnTo>
                                  <a:pt x="1713" y="420"/>
                                </a:lnTo>
                                <a:moveTo>
                                  <a:pt x="1713" y="0"/>
                                </a:moveTo>
                                <a:lnTo>
                                  <a:pt x="1683" y="0"/>
                                </a:lnTo>
                                <a:lnTo>
                                  <a:pt x="1683" y="3"/>
                                </a:lnTo>
                                <a:lnTo>
                                  <a:pt x="1713" y="3"/>
                                </a:lnTo>
                                <a:lnTo>
                                  <a:pt x="1713" y="0"/>
                                </a:lnTo>
                                <a:moveTo>
                                  <a:pt x="1773" y="1257"/>
                                </a:moveTo>
                                <a:lnTo>
                                  <a:pt x="1743" y="1257"/>
                                </a:lnTo>
                                <a:lnTo>
                                  <a:pt x="1743" y="1259"/>
                                </a:lnTo>
                                <a:lnTo>
                                  <a:pt x="1773" y="1259"/>
                                </a:lnTo>
                                <a:lnTo>
                                  <a:pt x="1773" y="1257"/>
                                </a:lnTo>
                                <a:moveTo>
                                  <a:pt x="1773" y="837"/>
                                </a:moveTo>
                                <a:lnTo>
                                  <a:pt x="1743" y="837"/>
                                </a:lnTo>
                                <a:lnTo>
                                  <a:pt x="1743" y="839"/>
                                </a:lnTo>
                                <a:lnTo>
                                  <a:pt x="1773" y="839"/>
                                </a:lnTo>
                                <a:lnTo>
                                  <a:pt x="1773" y="837"/>
                                </a:lnTo>
                                <a:moveTo>
                                  <a:pt x="1773" y="420"/>
                                </a:moveTo>
                                <a:lnTo>
                                  <a:pt x="1743" y="420"/>
                                </a:lnTo>
                                <a:lnTo>
                                  <a:pt x="1743" y="422"/>
                                </a:lnTo>
                                <a:lnTo>
                                  <a:pt x="1773" y="422"/>
                                </a:lnTo>
                                <a:lnTo>
                                  <a:pt x="1773" y="420"/>
                                </a:lnTo>
                                <a:moveTo>
                                  <a:pt x="1773" y="0"/>
                                </a:moveTo>
                                <a:lnTo>
                                  <a:pt x="1743" y="0"/>
                                </a:lnTo>
                                <a:lnTo>
                                  <a:pt x="1743" y="3"/>
                                </a:lnTo>
                                <a:lnTo>
                                  <a:pt x="1773" y="3"/>
                                </a:lnTo>
                                <a:lnTo>
                                  <a:pt x="1773" y="0"/>
                                </a:lnTo>
                                <a:moveTo>
                                  <a:pt x="1833" y="1257"/>
                                </a:moveTo>
                                <a:lnTo>
                                  <a:pt x="1803" y="1257"/>
                                </a:lnTo>
                                <a:lnTo>
                                  <a:pt x="1803" y="1259"/>
                                </a:lnTo>
                                <a:lnTo>
                                  <a:pt x="1833" y="1259"/>
                                </a:lnTo>
                                <a:lnTo>
                                  <a:pt x="1833" y="1257"/>
                                </a:lnTo>
                                <a:moveTo>
                                  <a:pt x="1833" y="837"/>
                                </a:moveTo>
                                <a:lnTo>
                                  <a:pt x="1803" y="837"/>
                                </a:lnTo>
                                <a:lnTo>
                                  <a:pt x="1803" y="839"/>
                                </a:lnTo>
                                <a:lnTo>
                                  <a:pt x="1833" y="839"/>
                                </a:lnTo>
                                <a:lnTo>
                                  <a:pt x="1833" y="837"/>
                                </a:lnTo>
                                <a:moveTo>
                                  <a:pt x="1833" y="420"/>
                                </a:moveTo>
                                <a:lnTo>
                                  <a:pt x="1803" y="420"/>
                                </a:lnTo>
                                <a:lnTo>
                                  <a:pt x="1803" y="422"/>
                                </a:lnTo>
                                <a:lnTo>
                                  <a:pt x="1833" y="422"/>
                                </a:lnTo>
                                <a:lnTo>
                                  <a:pt x="1833" y="420"/>
                                </a:lnTo>
                                <a:moveTo>
                                  <a:pt x="1833" y="0"/>
                                </a:moveTo>
                                <a:lnTo>
                                  <a:pt x="1803" y="0"/>
                                </a:lnTo>
                                <a:lnTo>
                                  <a:pt x="1803" y="3"/>
                                </a:lnTo>
                                <a:lnTo>
                                  <a:pt x="1833" y="3"/>
                                </a:lnTo>
                                <a:lnTo>
                                  <a:pt x="1833" y="0"/>
                                </a:lnTo>
                                <a:moveTo>
                                  <a:pt x="1893" y="1257"/>
                                </a:moveTo>
                                <a:lnTo>
                                  <a:pt x="1863" y="1257"/>
                                </a:lnTo>
                                <a:lnTo>
                                  <a:pt x="1863" y="1259"/>
                                </a:lnTo>
                                <a:lnTo>
                                  <a:pt x="1893" y="1259"/>
                                </a:lnTo>
                                <a:lnTo>
                                  <a:pt x="1893" y="1257"/>
                                </a:lnTo>
                                <a:moveTo>
                                  <a:pt x="1893" y="837"/>
                                </a:moveTo>
                                <a:lnTo>
                                  <a:pt x="1863" y="837"/>
                                </a:lnTo>
                                <a:lnTo>
                                  <a:pt x="1863" y="839"/>
                                </a:lnTo>
                                <a:lnTo>
                                  <a:pt x="1893" y="839"/>
                                </a:lnTo>
                                <a:lnTo>
                                  <a:pt x="1893" y="837"/>
                                </a:lnTo>
                                <a:moveTo>
                                  <a:pt x="1893" y="420"/>
                                </a:moveTo>
                                <a:lnTo>
                                  <a:pt x="1863" y="420"/>
                                </a:lnTo>
                                <a:lnTo>
                                  <a:pt x="1863" y="422"/>
                                </a:lnTo>
                                <a:lnTo>
                                  <a:pt x="1893" y="422"/>
                                </a:lnTo>
                                <a:lnTo>
                                  <a:pt x="1893" y="420"/>
                                </a:lnTo>
                                <a:moveTo>
                                  <a:pt x="1893" y="0"/>
                                </a:moveTo>
                                <a:lnTo>
                                  <a:pt x="1863" y="0"/>
                                </a:lnTo>
                                <a:lnTo>
                                  <a:pt x="1863" y="3"/>
                                </a:lnTo>
                                <a:lnTo>
                                  <a:pt x="1893" y="3"/>
                                </a:lnTo>
                                <a:lnTo>
                                  <a:pt x="1893" y="0"/>
                                </a:lnTo>
                                <a:moveTo>
                                  <a:pt x="1953" y="1257"/>
                                </a:moveTo>
                                <a:lnTo>
                                  <a:pt x="1923" y="1257"/>
                                </a:lnTo>
                                <a:lnTo>
                                  <a:pt x="1923" y="1259"/>
                                </a:lnTo>
                                <a:lnTo>
                                  <a:pt x="1953" y="1259"/>
                                </a:lnTo>
                                <a:lnTo>
                                  <a:pt x="1953" y="1257"/>
                                </a:lnTo>
                                <a:moveTo>
                                  <a:pt x="1953" y="837"/>
                                </a:moveTo>
                                <a:lnTo>
                                  <a:pt x="1923" y="837"/>
                                </a:lnTo>
                                <a:lnTo>
                                  <a:pt x="1923" y="839"/>
                                </a:lnTo>
                                <a:lnTo>
                                  <a:pt x="1953" y="839"/>
                                </a:lnTo>
                                <a:lnTo>
                                  <a:pt x="1953" y="837"/>
                                </a:lnTo>
                                <a:moveTo>
                                  <a:pt x="1953" y="420"/>
                                </a:moveTo>
                                <a:lnTo>
                                  <a:pt x="1923" y="420"/>
                                </a:lnTo>
                                <a:lnTo>
                                  <a:pt x="1923" y="422"/>
                                </a:lnTo>
                                <a:lnTo>
                                  <a:pt x="1953" y="422"/>
                                </a:lnTo>
                                <a:lnTo>
                                  <a:pt x="1953" y="420"/>
                                </a:lnTo>
                                <a:moveTo>
                                  <a:pt x="1953" y="0"/>
                                </a:moveTo>
                                <a:lnTo>
                                  <a:pt x="1923" y="0"/>
                                </a:lnTo>
                                <a:lnTo>
                                  <a:pt x="1923" y="3"/>
                                </a:lnTo>
                                <a:lnTo>
                                  <a:pt x="1953" y="3"/>
                                </a:lnTo>
                                <a:lnTo>
                                  <a:pt x="1953" y="0"/>
                                </a:lnTo>
                                <a:moveTo>
                                  <a:pt x="2013" y="1257"/>
                                </a:moveTo>
                                <a:lnTo>
                                  <a:pt x="1983" y="1257"/>
                                </a:lnTo>
                                <a:lnTo>
                                  <a:pt x="1983" y="1259"/>
                                </a:lnTo>
                                <a:lnTo>
                                  <a:pt x="2013" y="1259"/>
                                </a:lnTo>
                                <a:lnTo>
                                  <a:pt x="2013" y="1257"/>
                                </a:lnTo>
                                <a:moveTo>
                                  <a:pt x="2013" y="837"/>
                                </a:moveTo>
                                <a:lnTo>
                                  <a:pt x="1983" y="837"/>
                                </a:lnTo>
                                <a:lnTo>
                                  <a:pt x="1983" y="839"/>
                                </a:lnTo>
                                <a:lnTo>
                                  <a:pt x="2013" y="839"/>
                                </a:lnTo>
                                <a:lnTo>
                                  <a:pt x="2013" y="837"/>
                                </a:lnTo>
                                <a:moveTo>
                                  <a:pt x="2013" y="420"/>
                                </a:moveTo>
                                <a:lnTo>
                                  <a:pt x="1983" y="420"/>
                                </a:lnTo>
                                <a:lnTo>
                                  <a:pt x="1983" y="422"/>
                                </a:lnTo>
                                <a:lnTo>
                                  <a:pt x="2013" y="422"/>
                                </a:lnTo>
                                <a:lnTo>
                                  <a:pt x="2013" y="420"/>
                                </a:lnTo>
                                <a:moveTo>
                                  <a:pt x="2013" y="0"/>
                                </a:moveTo>
                                <a:lnTo>
                                  <a:pt x="1983" y="0"/>
                                </a:lnTo>
                                <a:lnTo>
                                  <a:pt x="1983" y="3"/>
                                </a:lnTo>
                                <a:lnTo>
                                  <a:pt x="2013" y="3"/>
                                </a:lnTo>
                                <a:lnTo>
                                  <a:pt x="2013" y="0"/>
                                </a:lnTo>
                                <a:moveTo>
                                  <a:pt x="2073" y="1257"/>
                                </a:moveTo>
                                <a:lnTo>
                                  <a:pt x="2043" y="1257"/>
                                </a:lnTo>
                                <a:lnTo>
                                  <a:pt x="2043" y="1259"/>
                                </a:lnTo>
                                <a:lnTo>
                                  <a:pt x="2073" y="1259"/>
                                </a:lnTo>
                                <a:lnTo>
                                  <a:pt x="2073" y="1257"/>
                                </a:lnTo>
                                <a:moveTo>
                                  <a:pt x="2073" y="837"/>
                                </a:moveTo>
                                <a:lnTo>
                                  <a:pt x="2043" y="837"/>
                                </a:lnTo>
                                <a:lnTo>
                                  <a:pt x="2043" y="839"/>
                                </a:lnTo>
                                <a:lnTo>
                                  <a:pt x="2073" y="839"/>
                                </a:lnTo>
                                <a:lnTo>
                                  <a:pt x="2073" y="837"/>
                                </a:lnTo>
                                <a:moveTo>
                                  <a:pt x="2073" y="420"/>
                                </a:moveTo>
                                <a:lnTo>
                                  <a:pt x="2043" y="420"/>
                                </a:lnTo>
                                <a:lnTo>
                                  <a:pt x="2043" y="422"/>
                                </a:lnTo>
                                <a:lnTo>
                                  <a:pt x="2073" y="422"/>
                                </a:lnTo>
                                <a:lnTo>
                                  <a:pt x="2073" y="420"/>
                                </a:lnTo>
                                <a:moveTo>
                                  <a:pt x="2073" y="0"/>
                                </a:moveTo>
                                <a:lnTo>
                                  <a:pt x="2043" y="0"/>
                                </a:lnTo>
                                <a:lnTo>
                                  <a:pt x="2043" y="3"/>
                                </a:lnTo>
                                <a:lnTo>
                                  <a:pt x="2073" y="3"/>
                                </a:lnTo>
                                <a:lnTo>
                                  <a:pt x="2073" y="0"/>
                                </a:lnTo>
                                <a:moveTo>
                                  <a:pt x="2133" y="1257"/>
                                </a:moveTo>
                                <a:lnTo>
                                  <a:pt x="2103" y="1257"/>
                                </a:lnTo>
                                <a:lnTo>
                                  <a:pt x="2103" y="1259"/>
                                </a:lnTo>
                                <a:lnTo>
                                  <a:pt x="2133" y="1259"/>
                                </a:lnTo>
                                <a:lnTo>
                                  <a:pt x="2133" y="1257"/>
                                </a:lnTo>
                                <a:moveTo>
                                  <a:pt x="2133" y="837"/>
                                </a:moveTo>
                                <a:lnTo>
                                  <a:pt x="2103" y="837"/>
                                </a:lnTo>
                                <a:lnTo>
                                  <a:pt x="2103" y="839"/>
                                </a:lnTo>
                                <a:lnTo>
                                  <a:pt x="2133" y="839"/>
                                </a:lnTo>
                                <a:lnTo>
                                  <a:pt x="2133" y="837"/>
                                </a:lnTo>
                                <a:moveTo>
                                  <a:pt x="2133" y="420"/>
                                </a:moveTo>
                                <a:lnTo>
                                  <a:pt x="2103" y="420"/>
                                </a:lnTo>
                                <a:lnTo>
                                  <a:pt x="2103" y="422"/>
                                </a:lnTo>
                                <a:lnTo>
                                  <a:pt x="2133" y="422"/>
                                </a:lnTo>
                                <a:lnTo>
                                  <a:pt x="2133" y="420"/>
                                </a:lnTo>
                                <a:moveTo>
                                  <a:pt x="2133" y="0"/>
                                </a:moveTo>
                                <a:lnTo>
                                  <a:pt x="2103" y="0"/>
                                </a:lnTo>
                                <a:lnTo>
                                  <a:pt x="2103" y="3"/>
                                </a:lnTo>
                                <a:lnTo>
                                  <a:pt x="2133" y="3"/>
                                </a:lnTo>
                                <a:lnTo>
                                  <a:pt x="2133" y="0"/>
                                </a:lnTo>
                                <a:moveTo>
                                  <a:pt x="2193" y="1257"/>
                                </a:moveTo>
                                <a:lnTo>
                                  <a:pt x="2163" y="1257"/>
                                </a:lnTo>
                                <a:lnTo>
                                  <a:pt x="2163" y="1259"/>
                                </a:lnTo>
                                <a:lnTo>
                                  <a:pt x="2193" y="1259"/>
                                </a:lnTo>
                                <a:lnTo>
                                  <a:pt x="2193" y="1257"/>
                                </a:lnTo>
                                <a:moveTo>
                                  <a:pt x="2193" y="837"/>
                                </a:moveTo>
                                <a:lnTo>
                                  <a:pt x="2163" y="837"/>
                                </a:lnTo>
                                <a:lnTo>
                                  <a:pt x="2163" y="839"/>
                                </a:lnTo>
                                <a:lnTo>
                                  <a:pt x="2193" y="839"/>
                                </a:lnTo>
                                <a:lnTo>
                                  <a:pt x="2193" y="837"/>
                                </a:lnTo>
                                <a:moveTo>
                                  <a:pt x="2193" y="420"/>
                                </a:moveTo>
                                <a:lnTo>
                                  <a:pt x="2163" y="420"/>
                                </a:lnTo>
                                <a:lnTo>
                                  <a:pt x="2163" y="422"/>
                                </a:lnTo>
                                <a:lnTo>
                                  <a:pt x="2193" y="422"/>
                                </a:lnTo>
                                <a:lnTo>
                                  <a:pt x="2193" y="420"/>
                                </a:lnTo>
                                <a:moveTo>
                                  <a:pt x="2193" y="0"/>
                                </a:moveTo>
                                <a:lnTo>
                                  <a:pt x="2163" y="0"/>
                                </a:lnTo>
                                <a:lnTo>
                                  <a:pt x="2163" y="3"/>
                                </a:lnTo>
                                <a:lnTo>
                                  <a:pt x="2193" y="3"/>
                                </a:lnTo>
                                <a:lnTo>
                                  <a:pt x="2193" y="0"/>
                                </a:lnTo>
                                <a:moveTo>
                                  <a:pt x="2253" y="1257"/>
                                </a:moveTo>
                                <a:lnTo>
                                  <a:pt x="2223" y="1257"/>
                                </a:lnTo>
                                <a:lnTo>
                                  <a:pt x="2223" y="1259"/>
                                </a:lnTo>
                                <a:lnTo>
                                  <a:pt x="2253" y="1259"/>
                                </a:lnTo>
                                <a:lnTo>
                                  <a:pt x="2253" y="1257"/>
                                </a:lnTo>
                                <a:moveTo>
                                  <a:pt x="2253" y="837"/>
                                </a:moveTo>
                                <a:lnTo>
                                  <a:pt x="2223" y="837"/>
                                </a:lnTo>
                                <a:lnTo>
                                  <a:pt x="2223" y="839"/>
                                </a:lnTo>
                                <a:lnTo>
                                  <a:pt x="2253" y="839"/>
                                </a:lnTo>
                                <a:lnTo>
                                  <a:pt x="2253" y="837"/>
                                </a:lnTo>
                                <a:moveTo>
                                  <a:pt x="2253" y="420"/>
                                </a:moveTo>
                                <a:lnTo>
                                  <a:pt x="2223" y="420"/>
                                </a:lnTo>
                                <a:lnTo>
                                  <a:pt x="2223" y="422"/>
                                </a:lnTo>
                                <a:lnTo>
                                  <a:pt x="2253" y="422"/>
                                </a:lnTo>
                                <a:lnTo>
                                  <a:pt x="2253" y="420"/>
                                </a:lnTo>
                                <a:moveTo>
                                  <a:pt x="2253" y="0"/>
                                </a:moveTo>
                                <a:lnTo>
                                  <a:pt x="2223" y="0"/>
                                </a:lnTo>
                                <a:lnTo>
                                  <a:pt x="2223" y="3"/>
                                </a:lnTo>
                                <a:lnTo>
                                  <a:pt x="2253" y="3"/>
                                </a:lnTo>
                                <a:lnTo>
                                  <a:pt x="2253" y="0"/>
                                </a:lnTo>
                                <a:moveTo>
                                  <a:pt x="2313" y="1257"/>
                                </a:moveTo>
                                <a:lnTo>
                                  <a:pt x="2283" y="1257"/>
                                </a:lnTo>
                                <a:lnTo>
                                  <a:pt x="2283" y="1259"/>
                                </a:lnTo>
                                <a:lnTo>
                                  <a:pt x="2313" y="1259"/>
                                </a:lnTo>
                                <a:lnTo>
                                  <a:pt x="2313" y="1257"/>
                                </a:lnTo>
                                <a:moveTo>
                                  <a:pt x="2313" y="837"/>
                                </a:moveTo>
                                <a:lnTo>
                                  <a:pt x="2283" y="837"/>
                                </a:lnTo>
                                <a:lnTo>
                                  <a:pt x="2283" y="839"/>
                                </a:lnTo>
                                <a:lnTo>
                                  <a:pt x="2313" y="839"/>
                                </a:lnTo>
                                <a:lnTo>
                                  <a:pt x="2313" y="837"/>
                                </a:lnTo>
                                <a:moveTo>
                                  <a:pt x="2313" y="420"/>
                                </a:moveTo>
                                <a:lnTo>
                                  <a:pt x="2283" y="420"/>
                                </a:lnTo>
                                <a:lnTo>
                                  <a:pt x="2283" y="422"/>
                                </a:lnTo>
                                <a:lnTo>
                                  <a:pt x="2313" y="422"/>
                                </a:lnTo>
                                <a:lnTo>
                                  <a:pt x="2313" y="420"/>
                                </a:lnTo>
                                <a:moveTo>
                                  <a:pt x="2313" y="0"/>
                                </a:moveTo>
                                <a:lnTo>
                                  <a:pt x="2283" y="0"/>
                                </a:lnTo>
                                <a:lnTo>
                                  <a:pt x="2283" y="3"/>
                                </a:lnTo>
                                <a:lnTo>
                                  <a:pt x="2313" y="3"/>
                                </a:lnTo>
                                <a:lnTo>
                                  <a:pt x="2313" y="0"/>
                                </a:lnTo>
                                <a:moveTo>
                                  <a:pt x="2374" y="1257"/>
                                </a:moveTo>
                                <a:lnTo>
                                  <a:pt x="2343" y="1257"/>
                                </a:lnTo>
                                <a:lnTo>
                                  <a:pt x="2343" y="1259"/>
                                </a:lnTo>
                                <a:lnTo>
                                  <a:pt x="2374" y="1259"/>
                                </a:lnTo>
                                <a:lnTo>
                                  <a:pt x="2374" y="1257"/>
                                </a:lnTo>
                                <a:moveTo>
                                  <a:pt x="2374" y="837"/>
                                </a:moveTo>
                                <a:lnTo>
                                  <a:pt x="2343" y="837"/>
                                </a:lnTo>
                                <a:lnTo>
                                  <a:pt x="2343" y="839"/>
                                </a:lnTo>
                                <a:lnTo>
                                  <a:pt x="2374" y="839"/>
                                </a:lnTo>
                                <a:lnTo>
                                  <a:pt x="2374" y="837"/>
                                </a:lnTo>
                                <a:moveTo>
                                  <a:pt x="2374" y="420"/>
                                </a:moveTo>
                                <a:lnTo>
                                  <a:pt x="2343" y="420"/>
                                </a:lnTo>
                                <a:lnTo>
                                  <a:pt x="2343" y="422"/>
                                </a:lnTo>
                                <a:lnTo>
                                  <a:pt x="2374" y="422"/>
                                </a:lnTo>
                                <a:lnTo>
                                  <a:pt x="2374" y="420"/>
                                </a:lnTo>
                                <a:moveTo>
                                  <a:pt x="2374" y="0"/>
                                </a:moveTo>
                                <a:lnTo>
                                  <a:pt x="2343" y="0"/>
                                </a:lnTo>
                                <a:lnTo>
                                  <a:pt x="2343" y="3"/>
                                </a:lnTo>
                                <a:lnTo>
                                  <a:pt x="2374" y="3"/>
                                </a:lnTo>
                                <a:lnTo>
                                  <a:pt x="2374" y="0"/>
                                </a:lnTo>
                                <a:moveTo>
                                  <a:pt x="2434" y="1257"/>
                                </a:moveTo>
                                <a:lnTo>
                                  <a:pt x="2403" y="1257"/>
                                </a:lnTo>
                                <a:lnTo>
                                  <a:pt x="2403" y="1259"/>
                                </a:lnTo>
                                <a:lnTo>
                                  <a:pt x="2434" y="1259"/>
                                </a:lnTo>
                                <a:lnTo>
                                  <a:pt x="2434" y="1257"/>
                                </a:lnTo>
                                <a:moveTo>
                                  <a:pt x="2434" y="837"/>
                                </a:moveTo>
                                <a:lnTo>
                                  <a:pt x="2403" y="837"/>
                                </a:lnTo>
                                <a:lnTo>
                                  <a:pt x="2403" y="839"/>
                                </a:lnTo>
                                <a:lnTo>
                                  <a:pt x="2434" y="839"/>
                                </a:lnTo>
                                <a:lnTo>
                                  <a:pt x="2434" y="837"/>
                                </a:lnTo>
                                <a:moveTo>
                                  <a:pt x="2434" y="420"/>
                                </a:moveTo>
                                <a:lnTo>
                                  <a:pt x="2403" y="420"/>
                                </a:lnTo>
                                <a:lnTo>
                                  <a:pt x="2403" y="422"/>
                                </a:lnTo>
                                <a:lnTo>
                                  <a:pt x="2434" y="422"/>
                                </a:lnTo>
                                <a:lnTo>
                                  <a:pt x="2434" y="420"/>
                                </a:lnTo>
                                <a:moveTo>
                                  <a:pt x="2434" y="0"/>
                                </a:moveTo>
                                <a:lnTo>
                                  <a:pt x="2403" y="0"/>
                                </a:lnTo>
                                <a:lnTo>
                                  <a:pt x="2403" y="3"/>
                                </a:lnTo>
                                <a:lnTo>
                                  <a:pt x="2434" y="3"/>
                                </a:lnTo>
                                <a:lnTo>
                                  <a:pt x="2434" y="0"/>
                                </a:lnTo>
                                <a:moveTo>
                                  <a:pt x="2494" y="1257"/>
                                </a:moveTo>
                                <a:lnTo>
                                  <a:pt x="2463" y="1257"/>
                                </a:lnTo>
                                <a:lnTo>
                                  <a:pt x="2463" y="1259"/>
                                </a:lnTo>
                                <a:lnTo>
                                  <a:pt x="2494" y="1259"/>
                                </a:lnTo>
                                <a:lnTo>
                                  <a:pt x="2494" y="1257"/>
                                </a:lnTo>
                                <a:moveTo>
                                  <a:pt x="2494" y="837"/>
                                </a:moveTo>
                                <a:lnTo>
                                  <a:pt x="2463" y="837"/>
                                </a:lnTo>
                                <a:lnTo>
                                  <a:pt x="2463" y="839"/>
                                </a:lnTo>
                                <a:lnTo>
                                  <a:pt x="2494" y="839"/>
                                </a:lnTo>
                                <a:lnTo>
                                  <a:pt x="2494" y="837"/>
                                </a:lnTo>
                                <a:moveTo>
                                  <a:pt x="2494" y="420"/>
                                </a:moveTo>
                                <a:lnTo>
                                  <a:pt x="2463" y="420"/>
                                </a:lnTo>
                                <a:lnTo>
                                  <a:pt x="2463" y="422"/>
                                </a:lnTo>
                                <a:lnTo>
                                  <a:pt x="2494" y="422"/>
                                </a:lnTo>
                                <a:lnTo>
                                  <a:pt x="2494" y="420"/>
                                </a:lnTo>
                                <a:moveTo>
                                  <a:pt x="2494" y="0"/>
                                </a:moveTo>
                                <a:lnTo>
                                  <a:pt x="2463" y="0"/>
                                </a:lnTo>
                                <a:lnTo>
                                  <a:pt x="2463" y="3"/>
                                </a:lnTo>
                                <a:lnTo>
                                  <a:pt x="2494" y="3"/>
                                </a:lnTo>
                                <a:lnTo>
                                  <a:pt x="2494" y="0"/>
                                </a:lnTo>
                                <a:moveTo>
                                  <a:pt x="2554" y="1257"/>
                                </a:moveTo>
                                <a:lnTo>
                                  <a:pt x="2523" y="1257"/>
                                </a:lnTo>
                                <a:lnTo>
                                  <a:pt x="2523" y="1259"/>
                                </a:lnTo>
                                <a:lnTo>
                                  <a:pt x="2554" y="1259"/>
                                </a:lnTo>
                                <a:lnTo>
                                  <a:pt x="2554" y="1257"/>
                                </a:lnTo>
                                <a:moveTo>
                                  <a:pt x="2554" y="837"/>
                                </a:moveTo>
                                <a:lnTo>
                                  <a:pt x="2523" y="837"/>
                                </a:lnTo>
                                <a:lnTo>
                                  <a:pt x="2523" y="839"/>
                                </a:lnTo>
                                <a:lnTo>
                                  <a:pt x="2554" y="839"/>
                                </a:lnTo>
                                <a:lnTo>
                                  <a:pt x="2554" y="837"/>
                                </a:lnTo>
                                <a:moveTo>
                                  <a:pt x="2554" y="420"/>
                                </a:moveTo>
                                <a:lnTo>
                                  <a:pt x="2523" y="420"/>
                                </a:lnTo>
                                <a:lnTo>
                                  <a:pt x="2523" y="422"/>
                                </a:lnTo>
                                <a:lnTo>
                                  <a:pt x="2554" y="422"/>
                                </a:lnTo>
                                <a:lnTo>
                                  <a:pt x="2554" y="420"/>
                                </a:lnTo>
                                <a:moveTo>
                                  <a:pt x="2554" y="0"/>
                                </a:moveTo>
                                <a:lnTo>
                                  <a:pt x="2523" y="0"/>
                                </a:lnTo>
                                <a:lnTo>
                                  <a:pt x="2523" y="3"/>
                                </a:lnTo>
                                <a:lnTo>
                                  <a:pt x="2554" y="3"/>
                                </a:lnTo>
                                <a:lnTo>
                                  <a:pt x="2554" y="0"/>
                                </a:lnTo>
                                <a:moveTo>
                                  <a:pt x="2614" y="1257"/>
                                </a:moveTo>
                                <a:lnTo>
                                  <a:pt x="2583" y="1257"/>
                                </a:lnTo>
                                <a:lnTo>
                                  <a:pt x="2583" y="1259"/>
                                </a:lnTo>
                                <a:lnTo>
                                  <a:pt x="2614" y="1259"/>
                                </a:lnTo>
                                <a:lnTo>
                                  <a:pt x="2614" y="1257"/>
                                </a:lnTo>
                                <a:moveTo>
                                  <a:pt x="2614" y="837"/>
                                </a:moveTo>
                                <a:lnTo>
                                  <a:pt x="2583" y="837"/>
                                </a:lnTo>
                                <a:lnTo>
                                  <a:pt x="2583" y="839"/>
                                </a:lnTo>
                                <a:lnTo>
                                  <a:pt x="2614" y="839"/>
                                </a:lnTo>
                                <a:lnTo>
                                  <a:pt x="2614" y="837"/>
                                </a:lnTo>
                                <a:moveTo>
                                  <a:pt x="2614" y="420"/>
                                </a:moveTo>
                                <a:lnTo>
                                  <a:pt x="2583" y="420"/>
                                </a:lnTo>
                                <a:lnTo>
                                  <a:pt x="2583" y="422"/>
                                </a:lnTo>
                                <a:lnTo>
                                  <a:pt x="2614" y="422"/>
                                </a:lnTo>
                                <a:lnTo>
                                  <a:pt x="2614" y="420"/>
                                </a:lnTo>
                                <a:moveTo>
                                  <a:pt x="2614" y="0"/>
                                </a:moveTo>
                                <a:lnTo>
                                  <a:pt x="2583" y="0"/>
                                </a:lnTo>
                                <a:lnTo>
                                  <a:pt x="2583" y="3"/>
                                </a:lnTo>
                                <a:lnTo>
                                  <a:pt x="2614" y="3"/>
                                </a:lnTo>
                                <a:lnTo>
                                  <a:pt x="2614" y="0"/>
                                </a:lnTo>
                                <a:moveTo>
                                  <a:pt x="2674" y="1257"/>
                                </a:moveTo>
                                <a:lnTo>
                                  <a:pt x="2643" y="1257"/>
                                </a:lnTo>
                                <a:lnTo>
                                  <a:pt x="2643" y="1259"/>
                                </a:lnTo>
                                <a:lnTo>
                                  <a:pt x="2674" y="1259"/>
                                </a:lnTo>
                                <a:lnTo>
                                  <a:pt x="2674" y="1257"/>
                                </a:lnTo>
                                <a:moveTo>
                                  <a:pt x="2674" y="837"/>
                                </a:moveTo>
                                <a:lnTo>
                                  <a:pt x="2643" y="837"/>
                                </a:lnTo>
                                <a:lnTo>
                                  <a:pt x="2643" y="839"/>
                                </a:lnTo>
                                <a:lnTo>
                                  <a:pt x="2674" y="839"/>
                                </a:lnTo>
                                <a:lnTo>
                                  <a:pt x="2674" y="837"/>
                                </a:lnTo>
                                <a:moveTo>
                                  <a:pt x="2674" y="420"/>
                                </a:moveTo>
                                <a:lnTo>
                                  <a:pt x="2643" y="420"/>
                                </a:lnTo>
                                <a:lnTo>
                                  <a:pt x="2643" y="422"/>
                                </a:lnTo>
                                <a:lnTo>
                                  <a:pt x="2674" y="422"/>
                                </a:lnTo>
                                <a:lnTo>
                                  <a:pt x="2674" y="420"/>
                                </a:lnTo>
                                <a:moveTo>
                                  <a:pt x="2674" y="0"/>
                                </a:moveTo>
                                <a:lnTo>
                                  <a:pt x="2643" y="0"/>
                                </a:lnTo>
                                <a:lnTo>
                                  <a:pt x="2643" y="3"/>
                                </a:lnTo>
                                <a:lnTo>
                                  <a:pt x="2674" y="3"/>
                                </a:lnTo>
                                <a:lnTo>
                                  <a:pt x="2674" y="0"/>
                                </a:lnTo>
                                <a:moveTo>
                                  <a:pt x="2734" y="1257"/>
                                </a:moveTo>
                                <a:lnTo>
                                  <a:pt x="2704" y="1257"/>
                                </a:lnTo>
                                <a:lnTo>
                                  <a:pt x="2704" y="1259"/>
                                </a:lnTo>
                                <a:lnTo>
                                  <a:pt x="2734" y="1259"/>
                                </a:lnTo>
                                <a:lnTo>
                                  <a:pt x="2734" y="1257"/>
                                </a:lnTo>
                                <a:moveTo>
                                  <a:pt x="2734" y="837"/>
                                </a:moveTo>
                                <a:lnTo>
                                  <a:pt x="2704" y="837"/>
                                </a:lnTo>
                                <a:lnTo>
                                  <a:pt x="2704" y="839"/>
                                </a:lnTo>
                                <a:lnTo>
                                  <a:pt x="2734" y="839"/>
                                </a:lnTo>
                                <a:lnTo>
                                  <a:pt x="2734" y="837"/>
                                </a:lnTo>
                                <a:moveTo>
                                  <a:pt x="2734" y="420"/>
                                </a:moveTo>
                                <a:lnTo>
                                  <a:pt x="2704" y="420"/>
                                </a:lnTo>
                                <a:lnTo>
                                  <a:pt x="2704" y="422"/>
                                </a:lnTo>
                                <a:lnTo>
                                  <a:pt x="2734" y="422"/>
                                </a:lnTo>
                                <a:lnTo>
                                  <a:pt x="2734" y="420"/>
                                </a:lnTo>
                                <a:moveTo>
                                  <a:pt x="2734" y="0"/>
                                </a:moveTo>
                                <a:lnTo>
                                  <a:pt x="2704" y="0"/>
                                </a:lnTo>
                                <a:lnTo>
                                  <a:pt x="2704" y="3"/>
                                </a:lnTo>
                                <a:lnTo>
                                  <a:pt x="2734" y="3"/>
                                </a:lnTo>
                                <a:lnTo>
                                  <a:pt x="2734" y="0"/>
                                </a:lnTo>
                                <a:moveTo>
                                  <a:pt x="2794" y="1257"/>
                                </a:moveTo>
                                <a:lnTo>
                                  <a:pt x="2764" y="1257"/>
                                </a:lnTo>
                                <a:lnTo>
                                  <a:pt x="2764" y="1259"/>
                                </a:lnTo>
                                <a:lnTo>
                                  <a:pt x="2794" y="1259"/>
                                </a:lnTo>
                                <a:lnTo>
                                  <a:pt x="2794" y="1257"/>
                                </a:lnTo>
                                <a:moveTo>
                                  <a:pt x="2794" y="837"/>
                                </a:moveTo>
                                <a:lnTo>
                                  <a:pt x="2764" y="837"/>
                                </a:lnTo>
                                <a:lnTo>
                                  <a:pt x="2764" y="839"/>
                                </a:lnTo>
                                <a:lnTo>
                                  <a:pt x="2794" y="839"/>
                                </a:lnTo>
                                <a:lnTo>
                                  <a:pt x="2794" y="837"/>
                                </a:lnTo>
                                <a:moveTo>
                                  <a:pt x="2794" y="420"/>
                                </a:moveTo>
                                <a:lnTo>
                                  <a:pt x="2764" y="420"/>
                                </a:lnTo>
                                <a:lnTo>
                                  <a:pt x="2764" y="422"/>
                                </a:lnTo>
                                <a:lnTo>
                                  <a:pt x="2794" y="422"/>
                                </a:lnTo>
                                <a:lnTo>
                                  <a:pt x="2794" y="420"/>
                                </a:lnTo>
                                <a:moveTo>
                                  <a:pt x="2794" y="0"/>
                                </a:moveTo>
                                <a:lnTo>
                                  <a:pt x="2764" y="0"/>
                                </a:lnTo>
                                <a:lnTo>
                                  <a:pt x="2764" y="3"/>
                                </a:lnTo>
                                <a:lnTo>
                                  <a:pt x="2794" y="3"/>
                                </a:lnTo>
                                <a:lnTo>
                                  <a:pt x="2794" y="0"/>
                                </a:lnTo>
                                <a:moveTo>
                                  <a:pt x="2854" y="1257"/>
                                </a:moveTo>
                                <a:lnTo>
                                  <a:pt x="2824" y="1257"/>
                                </a:lnTo>
                                <a:lnTo>
                                  <a:pt x="2824" y="1259"/>
                                </a:lnTo>
                                <a:lnTo>
                                  <a:pt x="2854" y="1259"/>
                                </a:lnTo>
                                <a:lnTo>
                                  <a:pt x="2854" y="1257"/>
                                </a:lnTo>
                                <a:moveTo>
                                  <a:pt x="2854" y="837"/>
                                </a:moveTo>
                                <a:lnTo>
                                  <a:pt x="2824" y="837"/>
                                </a:lnTo>
                                <a:lnTo>
                                  <a:pt x="2824" y="839"/>
                                </a:lnTo>
                                <a:lnTo>
                                  <a:pt x="2854" y="839"/>
                                </a:lnTo>
                                <a:lnTo>
                                  <a:pt x="2854" y="837"/>
                                </a:lnTo>
                                <a:moveTo>
                                  <a:pt x="2854" y="420"/>
                                </a:moveTo>
                                <a:lnTo>
                                  <a:pt x="2824" y="420"/>
                                </a:lnTo>
                                <a:lnTo>
                                  <a:pt x="2824" y="422"/>
                                </a:lnTo>
                                <a:lnTo>
                                  <a:pt x="2854" y="422"/>
                                </a:lnTo>
                                <a:lnTo>
                                  <a:pt x="2854" y="420"/>
                                </a:lnTo>
                                <a:moveTo>
                                  <a:pt x="2854" y="0"/>
                                </a:moveTo>
                                <a:lnTo>
                                  <a:pt x="2824" y="0"/>
                                </a:lnTo>
                                <a:lnTo>
                                  <a:pt x="2824" y="3"/>
                                </a:lnTo>
                                <a:lnTo>
                                  <a:pt x="2854" y="3"/>
                                </a:lnTo>
                                <a:lnTo>
                                  <a:pt x="2854" y="0"/>
                                </a:lnTo>
                                <a:moveTo>
                                  <a:pt x="2914" y="1257"/>
                                </a:moveTo>
                                <a:lnTo>
                                  <a:pt x="2884" y="1257"/>
                                </a:lnTo>
                                <a:lnTo>
                                  <a:pt x="2884" y="1259"/>
                                </a:lnTo>
                                <a:lnTo>
                                  <a:pt x="2914" y="1259"/>
                                </a:lnTo>
                                <a:lnTo>
                                  <a:pt x="2914" y="1257"/>
                                </a:lnTo>
                                <a:moveTo>
                                  <a:pt x="2914" y="837"/>
                                </a:moveTo>
                                <a:lnTo>
                                  <a:pt x="2884" y="837"/>
                                </a:lnTo>
                                <a:lnTo>
                                  <a:pt x="2884" y="839"/>
                                </a:lnTo>
                                <a:lnTo>
                                  <a:pt x="2914" y="839"/>
                                </a:lnTo>
                                <a:lnTo>
                                  <a:pt x="2914" y="837"/>
                                </a:lnTo>
                                <a:moveTo>
                                  <a:pt x="2914" y="420"/>
                                </a:moveTo>
                                <a:lnTo>
                                  <a:pt x="2884" y="420"/>
                                </a:lnTo>
                                <a:lnTo>
                                  <a:pt x="2884" y="422"/>
                                </a:lnTo>
                                <a:lnTo>
                                  <a:pt x="2914" y="422"/>
                                </a:lnTo>
                                <a:lnTo>
                                  <a:pt x="2914" y="420"/>
                                </a:lnTo>
                                <a:moveTo>
                                  <a:pt x="2914" y="0"/>
                                </a:moveTo>
                                <a:lnTo>
                                  <a:pt x="2884" y="0"/>
                                </a:lnTo>
                                <a:lnTo>
                                  <a:pt x="2884" y="3"/>
                                </a:lnTo>
                                <a:lnTo>
                                  <a:pt x="2914" y="3"/>
                                </a:lnTo>
                                <a:lnTo>
                                  <a:pt x="2914" y="0"/>
                                </a:lnTo>
                                <a:moveTo>
                                  <a:pt x="2974" y="1257"/>
                                </a:moveTo>
                                <a:lnTo>
                                  <a:pt x="2944" y="1257"/>
                                </a:lnTo>
                                <a:lnTo>
                                  <a:pt x="2944" y="1259"/>
                                </a:lnTo>
                                <a:lnTo>
                                  <a:pt x="2974" y="1259"/>
                                </a:lnTo>
                                <a:lnTo>
                                  <a:pt x="2974" y="1257"/>
                                </a:lnTo>
                                <a:moveTo>
                                  <a:pt x="2974" y="837"/>
                                </a:moveTo>
                                <a:lnTo>
                                  <a:pt x="2944" y="837"/>
                                </a:lnTo>
                                <a:lnTo>
                                  <a:pt x="2944" y="839"/>
                                </a:lnTo>
                                <a:lnTo>
                                  <a:pt x="2974" y="839"/>
                                </a:lnTo>
                                <a:lnTo>
                                  <a:pt x="2974" y="837"/>
                                </a:lnTo>
                                <a:moveTo>
                                  <a:pt x="2974" y="420"/>
                                </a:moveTo>
                                <a:lnTo>
                                  <a:pt x="2944" y="420"/>
                                </a:lnTo>
                                <a:lnTo>
                                  <a:pt x="2944" y="422"/>
                                </a:lnTo>
                                <a:lnTo>
                                  <a:pt x="2974" y="422"/>
                                </a:lnTo>
                                <a:lnTo>
                                  <a:pt x="2974" y="420"/>
                                </a:lnTo>
                                <a:moveTo>
                                  <a:pt x="2974" y="0"/>
                                </a:moveTo>
                                <a:lnTo>
                                  <a:pt x="2944" y="0"/>
                                </a:lnTo>
                                <a:lnTo>
                                  <a:pt x="2944" y="3"/>
                                </a:lnTo>
                                <a:lnTo>
                                  <a:pt x="2974" y="3"/>
                                </a:lnTo>
                                <a:lnTo>
                                  <a:pt x="2974" y="0"/>
                                </a:lnTo>
                                <a:moveTo>
                                  <a:pt x="3034" y="1257"/>
                                </a:moveTo>
                                <a:lnTo>
                                  <a:pt x="3004" y="1257"/>
                                </a:lnTo>
                                <a:lnTo>
                                  <a:pt x="3004" y="1259"/>
                                </a:lnTo>
                                <a:lnTo>
                                  <a:pt x="3034" y="1259"/>
                                </a:lnTo>
                                <a:lnTo>
                                  <a:pt x="3034" y="1257"/>
                                </a:lnTo>
                                <a:moveTo>
                                  <a:pt x="3034" y="837"/>
                                </a:moveTo>
                                <a:lnTo>
                                  <a:pt x="3004" y="837"/>
                                </a:lnTo>
                                <a:lnTo>
                                  <a:pt x="3004" y="839"/>
                                </a:lnTo>
                                <a:lnTo>
                                  <a:pt x="3034" y="839"/>
                                </a:lnTo>
                                <a:lnTo>
                                  <a:pt x="3034" y="837"/>
                                </a:lnTo>
                                <a:moveTo>
                                  <a:pt x="3034" y="420"/>
                                </a:moveTo>
                                <a:lnTo>
                                  <a:pt x="3004" y="420"/>
                                </a:lnTo>
                                <a:lnTo>
                                  <a:pt x="3004" y="422"/>
                                </a:lnTo>
                                <a:lnTo>
                                  <a:pt x="3034" y="422"/>
                                </a:lnTo>
                                <a:lnTo>
                                  <a:pt x="3034" y="420"/>
                                </a:lnTo>
                                <a:moveTo>
                                  <a:pt x="3034" y="0"/>
                                </a:moveTo>
                                <a:lnTo>
                                  <a:pt x="3004" y="0"/>
                                </a:lnTo>
                                <a:lnTo>
                                  <a:pt x="3004" y="3"/>
                                </a:lnTo>
                                <a:lnTo>
                                  <a:pt x="3034" y="3"/>
                                </a:lnTo>
                                <a:lnTo>
                                  <a:pt x="3034" y="0"/>
                                </a:lnTo>
                                <a:moveTo>
                                  <a:pt x="3094" y="1257"/>
                                </a:moveTo>
                                <a:lnTo>
                                  <a:pt x="3064" y="1257"/>
                                </a:lnTo>
                                <a:lnTo>
                                  <a:pt x="3064" y="1259"/>
                                </a:lnTo>
                                <a:lnTo>
                                  <a:pt x="3094" y="1259"/>
                                </a:lnTo>
                                <a:lnTo>
                                  <a:pt x="3094" y="1257"/>
                                </a:lnTo>
                                <a:moveTo>
                                  <a:pt x="3094" y="837"/>
                                </a:moveTo>
                                <a:lnTo>
                                  <a:pt x="3064" y="837"/>
                                </a:lnTo>
                                <a:lnTo>
                                  <a:pt x="3064" y="839"/>
                                </a:lnTo>
                                <a:lnTo>
                                  <a:pt x="3094" y="839"/>
                                </a:lnTo>
                                <a:lnTo>
                                  <a:pt x="3094" y="837"/>
                                </a:lnTo>
                                <a:moveTo>
                                  <a:pt x="3094" y="420"/>
                                </a:moveTo>
                                <a:lnTo>
                                  <a:pt x="3064" y="420"/>
                                </a:lnTo>
                                <a:lnTo>
                                  <a:pt x="3064" y="422"/>
                                </a:lnTo>
                                <a:lnTo>
                                  <a:pt x="3094" y="422"/>
                                </a:lnTo>
                                <a:lnTo>
                                  <a:pt x="3094" y="420"/>
                                </a:lnTo>
                                <a:moveTo>
                                  <a:pt x="3094" y="0"/>
                                </a:moveTo>
                                <a:lnTo>
                                  <a:pt x="3064" y="0"/>
                                </a:lnTo>
                                <a:lnTo>
                                  <a:pt x="3064" y="3"/>
                                </a:lnTo>
                                <a:lnTo>
                                  <a:pt x="3094" y="3"/>
                                </a:lnTo>
                                <a:lnTo>
                                  <a:pt x="3094" y="0"/>
                                </a:lnTo>
                                <a:moveTo>
                                  <a:pt x="3154" y="1257"/>
                                </a:moveTo>
                                <a:lnTo>
                                  <a:pt x="3124" y="1257"/>
                                </a:lnTo>
                                <a:lnTo>
                                  <a:pt x="3124" y="1259"/>
                                </a:lnTo>
                                <a:lnTo>
                                  <a:pt x="3154" y="1259"/>
                                </a:lnTo>
                                <a:lnTo>
                                  <a:pt x="3154" y="1257"/>
                                </a:lnTo>
                                <a:moveTo>
                                  <a:pt x="3154" y="837"/>
                                </a:moveTo>
                                <a:lnTo>
                                  <a:pt x="3124" y="837"/>
                                </a:lnTo>
                                <a:lnTo>
                                  <a:pt x="3124" y="839"/>
                                </a:lnTo>
                                <a:lnTo>
                                  <a:pt x="3154" y="839"/>
                                </a:lnTo>
                                <a:lnTo>
                                  <a:pt x="3154" y="837"/>
                                </a:lnTo>
                                <a:moveTo>
                                  <a:pt x="3154" y="420"/>
                                </a:moveTo>
                                <a:lnTo>
                                  <a:pt x="3124" y="420"/>
                                </a:lnTo>
                                <a:lnTo>
                                  <a:pt x="3124" y="422"/>
                                </a:lnTo>
                                <a:lnTo>
                                  <a:pt x="3154" y="422"/>
                                </a:lnTo>
                                <a:lnTo>
                                  <a:pt x="3154" y="420"/>
                                </a:lnTo>
                                <a:moveTo>
                                  <a:pt x="3154" y="0"/>
                                </a:moveTo>
                                <a:lnTo>
                                  <a:pt x="3124" y="0"/>
                                </a:lnTo>
                                <a:lnTo>
                                  <a:pt x="3124" y="3"/>
                                </a:lnTo>
                                <a:lnTo>
                                  <a:pt x="3154" y="3"/>
                                </a:lnTo>
                                <a:lnTo>
                                  <a:pt x="3154" y="0"/>
                                </a:lnTo>
                                <a:moveTo>
                                  <a:pt x="3214" y="1257"/>
                                </a:moveTo>
                                <a:lnTo>
                                  <a:pt x="3184" y="1257"/>
                                </a:lnTo>
                                <a:lnTo>
                                  <a:pt x="3184" y="1259"/>
                                </a:lnTo>
                                <a:lnTo>
                                  <a:pt x="3214" y="1259"/>
                                </a:lnTo>
                                <a:lnTo>
                                  <a:pt x="3214" y="1257"/>
                                </a:lnTo>
                                <a:moveTo>
                                  <a:pt x="3214" y="837"/>
                                </a:moveTo>
                                <a:lnTo>
                                  <a:pt x="3184" y="837"/>
                                </a:lnTo>
                                <a:lnTo>
                                  <a:pt x="3184" y="839"/>
                                </a:lnTo>
                                <a:lnTo>
                                  <a:pt x="3214" y="839"/>
                                </a:lnTo>
                                <a:lnTo>
                                  <a:pt x="3214" y="837"/>
                                </a:lnTo>
                                <a:moveTo>
                                  <a:pt x="3214" y="420"/>
                                </a:moveTo>
                                <a:lnTo>
                                  <a:pt x="3184" y="420"/>
                                </a:lnTo>
                                <a:lnTo>
                                  <a:pt x="3184" y="422"/>
                                </a:lnTo>
                                <a:lnTo>
                                  <a:pt x="3214" y="422"/>
                                </a:lnTo>
                                <a:lnTo>
                                  <a:pt x="3214" y="420"/>
                                </a:lnTo>
                                <a:moveTo>
                                  <a:pt x="3214" y="0"/>
                                </a:moveTo>
                                <a:lnTo>
                                  <a:pt x="3184" y="0"/>
                                </a:lnTo>
                                <a:lnTo>
                                  <a:pt x="3184" y="3"/>
                                </a:lnTo>
                                <a:lnTo>
                                  <a:pt x="3214" y="3"/>
                                </a:lnTo>
                                <a:lnTo>
                                  <a:pt x="3214" y="0"/>
                                </a:lnTo>
                                <a:moveTo>
                                  <a:pt x="3274" y="1257"/>
                                </a:moveTo>
                                <a:lnTo>
                                  <a:pt x="3244" y="1257"/>
                                </a:lnTo>
                                <a:lnTo>
                                  <a:pt x="3244" y="1259"/>
                                </a:lnTo>
                                <a:lnTo>
                                  <a:pt x="3274" y="1259"/>
                                </a:lnTo>
                                <a:lnTo>
                                  <a:pt x="3274" y="1257"/>
                                </a:lnTo>
                                <a:moveTo>
                                  <a:pt x="3274" y="837"/>
                                </a:moveTo>
                                <a:lnTo>
                                  <a:pt x="3244" y="837"/>
                                </a:lnTo>
                                <a:lnTo>
                                  <a:pt x="3244" y="839"/>
                                </a:lnTo>
                                <a:lnTo>
                                  <a:pt x="3274" y="839"/>
                                </a:lnTo>
                                <a:lnTo>
                                  <a:pt x="3274" y="837"/>
                                </a:lnTo>
                                <a:moveTo>
                                  <a:pt x="3274" y="420"/>
                                </a:moveTo>
                                <a:lnTo>
                                  <a:pt x="3244" y="420"/>
                                </a:lnTo>
                                <a:lnTo>
                                  <a:pt x="3244" y="422"/>
                                </a:lnTo>
                                <a:lnTo>
                                  <a:pt x="3274" y="422"/>
                                </a:lnTo>
                                <a:lnTo>
                                  <a:pt x="3274" y="420"/>
                                </a:lnTo>
                                <a:moveTo>
                                  <a:pt x="3274" y="0"/>
                                </a:moveTo>
                                <a:lnTo>
                                  <a:pt x="3244" y="0"/>
                                </a:lnTo>
                                <a:lnTo>
                                  <a:pt x="3244" y="3"/>
                                </a:lnTo>
                                <a:lnTo>
                                  <a:pt x="3274" y="3"/>
                                </a:lnTo>
                                <a:lnTo>
                                  <a:pt x="3274" y="0"/>
                                </a:lnTo>
                                <a:moveTo>
                                  <a:pt x="3334" y="1257"/>
                                </a:moveTo>
                                <a:lnTo>
                                  <a:pt x="3304" y="1257"/>
                                </a:lnTo>
                                <a:lnTo>
                                  <a:pt x="3304" y="1259"/>
                                </a:lnTo>
                                <a:lnTo>
                                  <a:pt x="3334" y="1259"/>
                                </a:lnTo>
                                <a:lnTo>
                                  <a:pt x="3334" y="1257"/>
                                </a:lnTo>
                                <a:moveTo>
                                  <a:pt x="3334" y="837"/>
                                </a:moveTo>
                                <a:lnTo>
                                  <a:pt x="3304" y="837"/>
                                </a:lnTo>
                                <a:lnTo>
                                  <a:pt x="3304" y="839"/>
                                </a:lnTo>
                                <a:lnTo>
                                  <a:pt x="3334" y="839"/>
                                </a:lnTo>
                                <a:lnTo>
                                  <a:pt x="3334" y="837"/>
                                </a:lnTo>
                                <a:moveTo>
                                  <a:pt x="3334" y="420"/>
                                </a:moveTo>
                                <a:lnTo>
                                  <a:pt x="3304" y="420"/>
                                </a:lnTo>
                                <a:lnTo>
                                  <a:pt x="3304" y="422"/>
                                </a:lnTo>
                                <a:lnTo>
                                  <a:pt x="3334" y="422"/>
                                </a:lnTo>
                                <a:lnTo>
                                  <a:pt x="3334" y="420"/>
                                </a:lnTo>
                                <a:moveTo>
                                  <a:pt x="3334" y="0"/>
                                </a:moveTo>
                                <a:lnTo>
                                  <a:pt x="3304" y="0"/>
                                </a:lnTo>
                                <a:lnTo>
                                  <a:pt x="3304" y="3"/>
                                </a:lnTo>
                                <a:lnTo>
                                  <a:pt x="3334" y="3"/>
                                </a:lnTo>
                                <a:lnTo>
                                  <a:pt x="3334" y="0"/>
                                </a:lnTo>
                                <a:moveTo>
                                  <a:pt x="3395" y="1257"/>
                                </a:moveTo>
                                <a:lnTo>
                                  <a:pt x="3365" y="1257"/>
                                </a:lnTo>
                                <a:lnTo>
                                  <a:pt x="3365" y="1259"/>
                                </a:lnTo>
                                <a:lnTo>
                                  <a:pt x="3395" y="1259"/>
                                </a:lnTo>
                                <a:lnTo>
                                  <a:pt x="3395" y="1257"/>
                                </a:lnTo>
                                <a:moveTo>
                                  <a:pt x="3395" y="837"/>
                                </a:moveTo>
                                <a:lnTo>
                                  <a:pt x="3365" y="837"/>
                                </a:lnTo>
                                <a:lnTo>
                                  <a:pt x="3365" y="839"/>
                                </a:lnTo>
                                <a:lnTo>
                                  <a:pt x="3395" y="839"/>
                                </a:lnTo>
                                <a:lnTo>
                                  <a:pt x="3395" y="837"/>
                                </a:lnTo>
                                <a:moveTo>
                                  <a:pt x="3395" y="420"/>
                                </a:moveTo>
                                <a:lnTo>
                                  <a:pt x="3365" y="420"/>
                                </a:lnTo>
                                <a:lnTo>
                                  <a:pt x="3365" y="422"/>
                                </a:lnTo>
                                <a:lnTo>
                                  <a:pt x="3395" y="422"/>
                                </a:lnTo>
                                <a:lnTo>
                                  <a:pt x="3395" y="420"/>
                                </a:lnTo>
                                <a:moveTo>
                                  <a:pt x="3395" y="0"/>
                                </a:moveTo>
                                <a:lnTo>
                                  <a:pt x="3365" y="0"/>
                                </a:lnTo>
                                <a:lnTo>
                                  <a:pt x="3365" y="3"/>
                                </a:lnTo>
                                <a:lnTo>
                                  <a:pt x="3395" y="3"/>
                                </a:lnTo>
                                <a:lnTo>
                                  <a:pt x="3395" y="0"/>
                                </a:lnTo>
                                <a:moveTo>
                                  <a:pt x="3455" y="1257"/>
                                </a:moveTo>
                                <a:lnTo>
                                  <a:pt x="3425" y="1257"/>
                                </a:lnTo>
                                <a:lnTo>
                                  <a:pt x="3425" y="1259"/>
                                </a:lnTo>
                                <a:lnTo>
                                  <a:pt x="3455" y="1259"/>
                                </a:lnTo>
                                <a:lnTo>
                                  <a:pt x="3455" y="1257"/>
                                </a:lnTo>
                                <a:moveTo>
                                  <a:pt x="3455" y="837"/>
                                </a:moveTo>
                                <a:lnTo>
                                  <a:pt x="3425" y="837"/>
                                </a:lnTo>
                                <a:lnTo>
                                  <a:pt x="3425" y="839"/>
                                </a:lnTo>
                                <a:lnTo>
                                  <a:pt x="3455" y="839"/>
                                </a:lnTo>
                                <a:lnTo>
                                  <a:pt x="3455" y="837"/>
                                </a:lnTo>
                                <a:moveTo>
                                  <a:pt x="3455" y="420"/>
                                </a:moveTo>
                                <a:lnTo>
                                  <a:pt x="3425" y="420"/>
                                </a:lnTo>
                                <a:lnTo>
                                  <a:pt x="3425" y="422"/>
                                </a:lnTo>
                                <a:lnTo>
                                  <a:pt x="3455" y="422"/>
                                </a:lnTo>
                                <a:lnTo>
                                  <a:pt x="3455" y="420"/>
                                </a:lnTo>
                                <a:moveTo>
                                  <a:pt x="3455" y="0"/>
                                </a:moveTo>
                                <a:lnTo>
                                  <a:pt x="3425" y="0"/>
                                </a:lnTo>
                                <a:lnTo>
                                  <a:pt x="3425" y="3"/>
                                </a:lnTo>
                                <a:lnTo>
                                  <a:pt x="3455" y="3"/>
                                </a:lnTo>
                                <a:lnTo>
                                  <a:pt x="3455" y="0"/>
                                </a:lnTo>
                                <a:moveTo>
                                  <a:pt x="3515" y="1257"/>
                                </a:moveTo>
                                <a:lnTo>
                                  <a:pt x="3485" y="1257"/>
                                </a:lnTo>
                                <a:lnTo>
                                  <a:pt x="3485" y="1259"/>
                                </a:lnTo>
                                <a:lnTo>
                                  <a:pt x="3515" y="1259"/>
                                </a:lnTo>
                                <a:lnTo>
                                  <a:pt x="3515" y="1257"/>
                                </a:lnTo>
                                <a:moveTo>
                                  <a:pt x="3515" y="837"/>
                                </a:moveTo>
                                <a:lnTo>
                                  <a:pt x="3485" y="837"/>
                                </a:lnTo>
                                <a:lnTo>
                                  <a:pt x="3485" y="839"/>
                                </a:lnTo>
                                <a:lnTo>
                                  <a:pt x="3515" y="839"/>
                                </a:lnTo>
                                <a:lnTo>
                                  <a:pt x="3515" y="837"/>
                                </a:lnTo>
                                <a:moveTo>
                                  <a:pt x="3515" y="420"/>
                                </a:moveTo>
                                <a:lnTo>
                                  <a:pt x="3485" y="420"/>
                                </a:lnTo>
                                <a:lnTo>
                                  <a:pt x="3485" y="422"/>
                                </a:lnTo>
                                <a:lnTo>
                                  <a:pt x="3515" y="422"/>
                                </a:lnTo>
                                <a:lnTo>
                                  <a:pt x="3515" y="420"/>
                                </a:lnTo>
                                <a:moveTo>
                                  <a:pt x="3515" y="0"/>
                                </a:moveTo>
                                <a:lnTo>
                                  <a:pt x="3485" y="0"/>
                                </a:lnTo>
                                <a:lnTo>
                                  <a:pt x="3485" y="3"/>
                                </a:lnTo>
                                <a:lnTo>
                                  <a:pt x="3515" y="3"/>
                                </a:lnTo>
                                <a:lnTo>
                                  <a:pt x="3515" y="0"/>
                                </a:lnTo>
                                <a:moveTo>
                                  <a:pt x="3575" y="1257"/>
                                </a:moveTo>
                                <a:lnTo>
                                  <a:pt x="3545" y="1257"/>
                                </a:lnTo>
                                <a:lnTo>
                                  <a:pt x="3545" y="1259"/>
                                </a:lnTo>
                                <a:lnTo>
                                  <a:pt x="3575" y="1259"/>
                                </a:lnTo>
                                <a:lnTo>
                                  <a:pt x="3575" y="1257"/>
                                </a:lnTo>
                                <a:moveTo>
                                  <a:pt x="3575" y="837"/>
                                </a:moveTo>
                                <a:lnTo>
                                  <a:pt x="3545" y="837"/>
                                </a:lnTo>
                                <a:lnTo>
                                  <a:pt x="3545" y="839"/>
                                </a:lnTo>
                                <a:lnTo>
                                  <a:pt x="3575" y="839"/>
                                </a:lnTo>
                                <a:lnTo>
                                  <a:pt x="3575" y="837"/>
                                </a:lnTo>
                                <a:moveTo>
                                  <a:pt x="3575" y="420"/>
                                </a:moveTo>
                                <a:lnTo>
                                  <a:pt x="3545" y="420"/>
                                </a:lnTo>
                                <a:lnTo>
                                  <a:pt x="3545" y="422"/>
                                </a:lnTo>
                                <a:lnTo>
                                  <a:pt x="3575" y="422"/>
                                </a:lnTo>
                                <a:lnTo>
                                  <a:pt x="3575" y="420"/>
                                </a:lnTo>
                                <a:moveTo>
                                  <a:pt x="3575" y="0"/>
                                </a:moveTo>
                                <a:lnTo>
                                  <a:pt x="3545" y="0"/>
                                </a:lnTo>
                                <a:lnTo>
                                  <a:pt x="3545" y="3"/>
                                </a:lnTo>
                                <a:lnTo>
                                  <a:pt x="3575" y="3"/>
                                </a:lnTo>
                                <a:lnTo>
                                  <a:pt x="3575" y="0"/>
                                </a:lnTo>
                                <a:moveTo>
                                  <a:pt x="3635" y="1257"/>
                                </a:moveTo>
                                <a:lnTo>
                                  <a:pt x="3605" y="1257"/>
                                </a:lnTo>
                                <a:lnTo>
                                  <a:pt x="3605" y="1259"/>
                                </a:lnTo>
                                <a:lnTo>
                                  <a:pt x="3635" y="1259"/>
                                </a:lnTo>
                                <a:lnTo>
                                  <a:pt x="3635" y="1257"/>
                                </a:lnTo>
                                <a:moveTo>
                                  <a:pt x="3635" y="837"/>
                                </a:moveTo>
                                <a:lnTo>
                                  <a:pt x="3605" y="837"/>
                                </a:lnTo>
                                <a:lnTo>
                                  <a:pt x="3605" y="839"/>
                                </a:lnTo>
                                <a:lnTo>
                                  <a:pt x="3635" y="839"/>
                                </a:lnTo>
                                <a:lnTo>
                                  <a:pt x="3635" y="837"/>
                                </a:lnTo>
                                <a:moveTo>
                                  <a:pt x="3635" y="420"/>
                                </a:moveTo>
                                <a:lnTo>
                                  <a:pt x="3605" y="420"/>
                                </a:lnTo>
                                <a:lnTo>
                                  <a:pt x="3605" y="422"/>
                                </a:lnTo>
                                <a:lnTo>
                                  <a:pt x="3635" y="422"/>
                                </a:lnTo>
                                <a:lnTo>
                                  <a:pt x="3635" y="420"/>
                                </a:lnTo>
                                <a:moveTo>
                                  <a:pt x="3635" y="0"/>
                                </a:moveTo>
                                <a:lnTo>
                                  <a:pt x="3605" y="0"/>
                                </a:lnTo>
                                <a:lnTo>
                                  <a:pt x="3605" y="3"/>
                                </a:lnTo>
                                <a:lnTo>
                                  <a:pt x="3635" y="3"/>
                                </a:lnTo>
                                <a:lnTo>
                                  <a:pt x="3635" y="0"/>
                                </a:lnTo>
                                <a:moveTo>
                                  <a:pt x="3695" y="1257"/>
                                </a:moveTo>
                                <a:lnTo>
                                  <a:pt x="3665" y="1257"/>
                                </a:lnTo>
                                <a:lnTo>
                                  <a:pt x="3665" y="1259"/>
                                </a:lnTo>
                                <a:lnTo>
                                  <a:pt x="3695" y="1259"/>
                                </a:lnTo>
                                <a:lnTo>
                                  <a:pt x="3695" y="1257"/>
                                </a:lnTo>
                                <a:moveTo>
                                  <a:pt x="3695" y="837"/>
                                </a:moveTo>
                                <a:lnTo>
                                  <a:pt x="3665" y="837"/>
                                </a:lnTo>
                                <a:lnTo>
                                  <a:pt x="3665" y="839"/>
                                </a:lnTo>
                                <a:lnTo>
                                  <a:pt x="3695" y="839"/>
                                </a:lnTo>
                                <a:lnTo>
                                  <a:pt x="3695" y="837"/>
                                </a:lnTo>
                                <a:moveTo>
                                  <a:pt x="3695" y="420"/>
                                </a:moveTo>
                                <a:lnTo>
                                  <a:pt x="3665" y="420"/>
                                </a:lnTo>
                                <a:lnTo>
                                  <a:pt x="3665" y="422"/>
                                </a:lnTo>
                                <a:lnTo>
                                  <a:pt x="3695" y="422"/>
                                </a:lnTo>
                                <a:lnTo>
                                  <a:pt x="3695" y="420"/>
                                </a:lnTo>
                                <a:moveTo>
                                  <a:pt x="3695" y="0"/>
                                </a:moveTo>
                                <a:lnTo>
                                  <a:pt x="3665" y="0"/>
                                </a:lnTo>
                                <a:lnTo>
                                  <a:pt x="3665" y="3"/>
                                </a:lnTo>
                                <a:lnTo>
                                  <a:pt x="3695" y="3"/>
                                </a:lnTo>
                                <a:lnTo>
                                  <a:pt x="3695" y="0"/>
                                </a:lnTo>
                                <a:moveTo>
                                  <a:pt x="3755" y="1257"/>
                                </a:moveTo>
                                <a:lnTo>
                                  <a:pt x="3725" y="1257"/>
                                </a:lnTo>
                                <a:lnTo>
                                  <a:pt x="3725" y="1259"/>
                                </a:lnTo>
                                <a:lnTo>
                                  <a:pt x="3755" y="1259"/>
                                </a:lnTo>
                                <a:lnTo>
                                  <a:pt x="3755" y="1257"/>
                                </a:lnTo>
                                <a:moveTo>
                                  <a:pt x="3755" y="837"/>
                                </a:moveTo>
                                <a:lnTo>
                                  <a:pt x="3725" y="837"/>
                                </a:lnTo>
                                <a:lnTo>
                                  <a:pt x="3725" y="839"/>
                                </a:lnTo>
                                <a:lnTo>
                                  <a:pt x="3755" y="839"/>
                                </a:lnTo>
                                <a:lnTo>
                                  <a:pt x="3755" y="837"/>
                                </a:lnTo>
                                <a:moveTo>
                                  <a:pt x="3755" y="420"/>
                                </a:moveTo>
                                <a:lnTo>
                                  <a:pt x="3725" y="420"/>
                                </a:lnTo>
                                <a:lnTo>
                                  <a:pt x="3725" y="422"/>
                                </a:lnTo>
                                <a:lnTo>
                                  <a:pt x="3755" y="422"/>
                                </a:lnTo>
                                <a:lnTo>
                                  <a:pt x="3755" y="420"/>
                                </a:lnTo>
                                <a:moveTo>
                                  <a:pt x="3755" y="0"/>
                                </a:moveTo>
                                <a:lnTo>
                                  <a:pt x="3725" y="0"/>
                                </a:lnTo>
                                <a:lnTo>
                                  <a:pt x="3725" y="3"/>
                                </a:lnTo>
                                <a:lnTo>
                                  <a:pt x="3755" y="3"/>
                                </a:lnTo>
                                <a:lnTo>
                                  <a:pt x="3755" y="0"/>
                                </a:lnTo>
                                <a:moveTo>
                                  <a:pt x="3815" y="1257"/>
                                </a:moveTo>
                                <a:lnTo>
                                  <a:pt x="3785" y="1257"/>
                                </a:lnTo>
                                <a:lnTo>
                                  <a:pt x="3785" y="1259"/>
                                </a:lnTo>
                                <a:lnTo>
                                  <a:pt x="3815" y="1259"/>
                                </a:lnTo>
                                <a:lnTo>
                                  <a:pt x="3815" y="1257"/>
                                </a:lnTo>
                                <a:moveTo>
                                  <a:pt x="3815" y="837"/>
                                </a:moveTo>
                                <a:lnTo>
                                  <a:pt x="3785" y="837"/>
                                </a:lnTo>
                                <a:lnTo>
                                  <a:pt x="3785" y="839"/>
                                </a:lnTo>
                                <a:lnTo>
                                  <a:pt x="3815" y="839"/>
                                </a:lnTo>
                                <a:lnTo>
                                  <a:pt x="3815" y="837"/>
                                </a:lnTo>
                                <a:moveTo>
                                  <a:pt x="3815" y="420"/>
                                </a:moveTo>
                                <a:lnTo>
                                  <a:pt x="3785" y="420"/>
                                </a:lnTo>
                                <a:lnTo>
                                  <a:pt x="3785" y="422"/>
                                </a:lnTo>
                                <a:lnTo>
                                  <a:pt x="3815" y="422"/>
                                </a:lnTo>
                                <a:lnTo>
                                  <a:pt x="3815" y="420"/>
                                </a:lnTo>
                                <a:moveTo>
                                  <a:pt x="3815" y="0"/>
                                </a:moveTo>
                                <a:lnTo>
                                  <a:pt x="3785" y="0"/>
                                </a:lnTo>
                                <a:lnTo>
                                  <a:pt x="3785" y="3"/>
                                </a:lnTo>
                                <a:lnTo>
                                  <a:pt x="3815" y="3"/>
                                </a:lnTo>
                                <a:lnTo>
                                  <a:pt x="3815" y="0"/>
                                </a:lnTo>
                                <a:moveTo>
                                  <a:pt x="3875" y="1257"/>
                                </a:moveTo>
                                <a:lnTo>
                                  <a:pt x="3845" y="1257"/>
                                </a:lnTo>
                                <a:lnTo>
                                  <a:pt x="3845" y="1259"/>
                                </a:lnTo>
                                <a:lnTo>
                                  <a:pt x="3875" y="1259"/>
                                </a:lnTo>
                                <a:lnTo>
                                  <a:pt x="3875" y="1257"/>
                                </a:lnTo>
                                <a:moveTo>
                                  <a:pt x="3875" y="837"/>
                                </a:moveTo>
                                <a:lnTo>
                                  <a:pt x="3845" y="837"/>
                                </a:lnTo>
                                <a:lnTo>
                                  <a:pt x="3845" y="839"/>
                                </a:lnTo>
                                <a:lnTo>
                                  <a:pt x="3875" y="839"/>
                                </a:lnTo>
                                <a:lnTo>
                                  <a:pt x="3875" y="837"/>
                                </a:lnTo>
                                <a:moveTo>
                                  <a:pt x="3875" y="420"/>
                                </a:moveTo>
                                <a:lnTo>
                                  <a:pt x="3845" y="420"/>
                                </a:lnTo>
                                <a:lnTo>
                                  <a:pt x="3845" y="422"/>
                                </a:lnTo>
                                <a:lnTo>
                                  <a:pt x="3875" y="422"/>
                                </a:lnTo>
                                <a:lnTo>
                                  <a:pt x="3875" y="420"/>
                                </a:lnTo>
                                <a:moveTo>
                                  <a:pt x="3875" y="0"/>
                                </a:moveTo>
                                <a:lnTo>
                                  <a:pt x="3845" y="0"/>
                                </a:lnTo>
                                <a:lnTo>
                                  <a:pt x="3845" y="3"/>
                                </a:lnTo>
                                <a:lnTo>
                                  <a:pt x="3875" y="3"/>
                                </a:lnTo>
                                <a:lnTo>
                                  <a:pt x="3875" y="0"/>
                                </a:lnTo>
                                <a:moveTo>
                                  <a:pt x="3935" y="1257"/>
                                </a:moveTo>
                                <a:lnTo>
                                  <a:pt x="3905" y="1257"/>
                                </a:lnTo>
                                <a:lnTo>
                                  <a:pt x="3905" y="1259"/>
                                </a:lnTo>
                                <a:lnTo>
                                  <a:pt x="3935" y="1259"/>
                                </a:lnTo>
                                <a:lnTo>
                                  <a:pt x="3935" y="1257"/>
                                </a:lnTo>
                                <a:moveTo>
                                  <a:pt x="3935" y="837"/>
                                </a:moveTo>
                                <a:lnTo>
                                  <a:pt x="3905" y="837"/>
                                </a:lnTo>
                                <a:lnTo>
                                  <a:pt x="3905" y="839"/>
                                </a:lnTo>
                                <a:lnTo>
                                  <a:pt x="3935" y="839"/>
                                </a:lnTo>
                                <a:lnTo>
                                  <a:pt x="3935" y="837"/>
                                </a:lnTo>
                                <a:moveTo>
                                  <a:pt x="3935" y="420"/>
                                </a:moveTo>
                                <a:lnTo>
                                  <a:pt x="3905" y="420"/>
                                </a:lnTo>
                                <a:lnTo>
                                  <a:pt x="3905" y="422"/>
                                </a:lnTo>
                                <a:lnTo>
                                  <a:pt x="3935" y="422"/>
                                </a:lnTo>
                                <a:lnTo>
                                  <a:pt x="3935" y="420"/>
                                </a:lnTo>
                                <a:moveTo>
                                  <a:pt x="3935" y="0"/>
                                </a:moveTo>
                                <a:lnTo>
                                  <a:pt x="3905" y="0"/>
                                </a:lnTo>
                                <a:lnTo>
                                  <a:pt x="3905" y="3"/>
                                </a:lnTo>
                                <a:lnTo>
                                  <a:pt x="3935" y="3"/>
                                </a:lnTo>
                                <a:lnTo>
                                  <a:pt x="3935" y="0"/>
                                </a:lnTo>
                                <a:moveTo>
                                  <a:pt x="3995" y="1257"/>
                                </a:moveTo>
                                <a:lnTo>
                                  <a:pt x="3965" y="1257"/>
                                </a:lnTo>
                                <a:lnTo>
                                  <a:pt x="3965" y="1259"/>
                                </a:lnTo>
                                <a:lnTo>
                                  <a:pt x="3995" y="1259"/>
                                </a:lnTo>
                                <a:lnTo>
                                  <a:pt x="3995" y="1257"/>
                                </a:lnTo>
                                <a:moveTo>
                                  <a:pt x="3995" y="837"/>
                                </a:moveTo>
                                <a:lnTo>
                                  <a:pt x="3965" y="837"/>
                                </a:lnTo>
                                <a:lnTo>
                                  <a:pt x="3965" y="839"/>
                                </a:lnTo>
                                <a:lnTo>
                                  <a:pt x="3995" y="839"/>
                                </a:lnTo>
                                <a:lnTo>
                                  <a:pt x="3995" y="837"/>
                                </a:lnTo>
                                <a:moveTo>
                                  <a:pt x="3995" y="420"/>
                                </a:moveTo>
                                <a:lnTo>
                                  <a:pt x="3965" y="420"/>
                                </a:lnTo>
                                <a:lnTo>
                                  <a:pt x="3965" y="422"/>
                                </a:lnTo>
                                <a:lnTo>
                                  <a:pt x="3995" y="422"/>
                                </a:lnTo>
                                <a:lnTo>
                                  <a:pt x="3995" y="420"/>
                                </a:lnTo>
                                <a:moveTo>
                                  <a:pt x="3995" y="0"/>
                                </a:moveTo>
                                <a:lnTo>
                                  <a:pt x="3965" y="0"/>
                                </a:lnTo>
                                <a:lnTo>
                                  <a:pt x="3965" y="3"/>
                                </a:lnTo>
                                <a:lnTo>
                                  <a:pt x="3995" y="3"/>
                                </a:lnTo>
                                <a:lnTo>
                                  <a:pt x="3995" y="0"/>
                                </a:lnTo>
                                <a:moveTo>
                                  <a:pt x="4055" y="1257"/>
                                </a:moveTo>
                                <a:lnTo>
                                  <a:pt x="4026" y="1257"/>
                                </a:lnTo>
                                <a:lnTo>
                                  <a:pt x="4026" y="1259"/>
                                </a:lnTo>
                                <a:lnTo>
                                  <a:pt x="4055" y="1259"/>
                                </a:lnTo>
                                <a:lnTo>
                                  <a:pt x="4055" y="1257"/>
                                </a:lnTo>
                                <a:moveTo>
                                  <a:pt x="4055" y="837"/>
                                </a:moveTo>
                                <a:lnTo>
                                  <a:pt x="4026" y="837"/>
                                </a:lnTo>
                                <a:lnTo>
                                  <a:pt x="4026" y="839"/>
                                </a:lnTo>
                                <a:lnTo>
                                  <a:pt x="4055" y="839"/>
                                </a:lnTo>
                                <a:lnTo>
                                  <a:pt x="4055" y="837"/>
                                </a:lnTo>
                                <a:moveTo>
                                  <a:pt x="4055" y="420"/>
                                </a:moveTo>
                                <a:lnTo>
                                  <a:pt x="4026" y="420"/>
                                </a:lnTo>
                                <a:lnTo>
                                  <a:pt x="4026" y="422"/>
                                </a:lnTo>
                                <a:lnTo>
                                  <a:pt x="4055" y="422"/>
                                </a:lnTo>
                                <a:lnTo>
                                  <a:pt x="4055" y="420"/>
                                </a:lnTo>
                                <a:moveTo>
                                  <a:pt x="4055" y="0"/>
                                </a:moveTo>
                                <a:lnTo>
                                  <a:pt x="4026" y="0"/>
                                </a:lnTo>
                                <a:lnTo>
                                  <a:pt x="4026" y="3"/>
                                </a:lnTo>
                                <a:lnTo>
                                  <a:pt x="4055" y="3"/>
                                </a:lnTo>
                                <a:lnTo>
                                  <a:pt x="4055" y="0"/>
                                </a:lnTo>
                                <a:moveTo>
                                  <a:pt x="4115" y="1257"/>
                                </a:moveTo>
                                <a:lnTo>
                                  <a:pt x="4086" y="1257"/>
                                </a:lnTo>
                                <a:lnTo>
                                  <a:pt x="4086" y="1259"/>
                                </a:lnTo>
                                <a:lnTo>
                                  <a:pt x="4115" y="1259"/>
                                </a:lnTo>
                                <a:lnTo>
                                  <a:pt x="4115" y="1257"/>
                                </a:lnTo>
                                <a:moveTo>
                                  <a:pt x="4115" y="837"/>
                                </a:moveTo>
                                <a:lnTo>
                                  <a:pt x="4086" y="837"/>
                                </a:lnTo>
                                <a:lnTo>
                                  <a:pt x="4086" y="839"/>
                                </a:lnTo>
                                <a:lnTo>
                                  <a:pt x="4115" y="839"/>
                                </a:lnTo>
                                <a:lnTo>
                                  <a:pt x="4115" y="837"/>
                                </a:lnTo>
                                <a:moveTo>
                                  <a:pt x="4115" y="420"/>
                                </a:moveTo>
                                <a:lnTo>
                                  <a:pt x="4086" y="420"/>
                                </a:lnTo>
                                <a:lnTo>
                                  <a:pt x="4086" y="422"/>
                                </a:lnTo>
                                <a:lnTo>
                                  <a:pt x="4115" y="422"/>
                                </a:lnTo>
                                <a:lnTo>
                                  <a:pt x="4115" y="420"/>
                                </a:lnTo>
                                <a:moveTo>
                                  <a:pt x="4115" y="0"/>
                                </a:moveTo>
                                <a:lnTo>
                                  <a:pt x="4086" y="0"/>
                                </a:lnTo>
                                <a:lnTo>
                                  <a:pt x="4086" y="3"/>
                                </a:lnTo>
                                <a:lnTo>
                                  <a:pt x="4115" y="3"/>
                                </a:lnTo>
                                <a:lnTo>
                                  <a:pt x="4115" y="0"/>
                                </a:lnTo>
                                <a:moveTo>
                                  <a:pt x="4175" y="1257"/>
                                </a:moveTo>
                                <a:lnTo>
                                  <a:pt x="4146" y="1257"/>
                                </a:lnTo>
                                <a:lnTo>
                                  <a:pt x="4146" y="1259"/>
                                </a:lnTo>
                                <a:lnTo>
                                  <a:pt x="4175" y="1259"/>
                                </a:lnTo>
                                <a:lnTo>
                                  <a:pt x="4175" y="1257"/>
                                </a:lnTo>
                                <a:moveTo>
                                  <a:pt x="4175" y="837"/>
                                </a:moveTo>
                                <a:lnTo>
                                  <a:pt x="4146" y="837"/>
                                </a:lnTo>
                                <a:lnTo>
                                  <a:pt x="4146" y="839"/>
                                </a:lnTo>
                                <a:lnTo>
                                  <a:pt x="4175" y="839"/>
                                </a:lnTo>
                                <a:lnTo>
                                  <a:pt x="4175" y="837"/>
                                </a:lnTo>
                                <a:moveTo>
                                  <a:pt x="4175" y="420"/>
                                </a:moveTo>
                                <a:lnTo>
                                  <a:pt x="4146" y="420"/>
                                </a:lnTo>
                                <a:lnTo>
                                  <a:pt x="4146" y="422"/>
                                </a:lnTo>
                                <a:lnTo>
                                  <a:pt x="4175" y="422"/>
                                </a:lnTo>
                                <a:lnTo>
                                  <a:pt x="4175" y="420"/>
                                </a:lnTo>
                                <a:moveTo>
                                  <a:pt x="4175" y="0"/>
                                </a:moveTo>
                                <a:lnTo>
                                  <a:pt x="4146" y="0"/>
                                </a:lnTo>
                                <a:lnTo>
                                  <a:pt x="4146" y="3"/>
                                </a:lnTo>
                                <a:lnTo>
                                  <a:pt x="4175" y="3"/>
                                </a:lnTo>
                                <a:lnTo>
                                  <a:pt x="4175" y="0"/>
                                </a:lnTo>
                                <a:moveTo>
                                  <a:pt x="4235" y="1257"/>
                                </a:moveTo>
                                <a:lnTo>
                                  <a:pt x="4206" y="1257"/>
                                </a:lnTo>
                                <a:lnTo>
                                  <a:pt x="4206" y="1259"/>
                                </a:lnTo>
                                <a:lnTo>
                                  <a:pt x="4235" y="1259"/>
                                </a:lnTo>
                                <a:lnTo>
                                  <a:pt x="4235" y="1257"/>
                                </a:lnTo>
                                <a:moveTo>
                                  <a:pt x="4235" y="837"/>
                                </a:moveTo>
                                <a:lnTo>
                                  <a:pt x="4206" y="837"/>
                                </a:lnTo>
                                <a:lnTo>
                                  <a:pt x="4206" y="839"/>
                                </a:lnTo>
                                <a:lnTo>
                                  <a:pt x="4235" y="839"/>
                                </a:lnTo>
                                <a:lnTo>
                                  <a:pt x="4235" y="837"/>
                                </a:lnTo>
                                <a:moveTo>
                                  <a:pt x="4235" y="420"/>
                                </a:moveTo>
                                <a:lnTo>
                                  <a:pt x="4206" y="420"/>
                                </a:lnTo>
                                <a:lnTo>
                                  <a:pt x="4206" y="422"/>
                                </a:lnTo>
                                <a:lnTo>
                                  <a:pt x="4235" y="422"/>
                                </a:lnTo>
                                <a:lnTo>
                                  <a:pt x="4235" y="420"/>
                                </a:lnTo>
                                <a:moveTo>
                                  <a:pt x="4235" y="0"/>
                                </a:moveTo>
                                <a:lnTo>
                                  <a:pt x="4206" y="0"/>
                                </a:lnTo>
                                <a:lnTo>
                                  <a:pt x="4206" y="3"/>
                                </a:lnTo>
                                <a:lnTo>
                                  <a:pt x="4235" y="3"/>
                                </a:lnTo>
                                <a:lnTo>
                                  <a:pt x="4235" y="0"/>
                                </a:lnTo>
                                <a:moveTo>
                                  <a:pt x="4295" y="1257"/>
                                </a:moveTo>
                                <a:lnTo>
                                  <a:pt x="4266" y="1257"/>
                                </a:lnTo>
                                <a:lnTo>
                                  <a:pt x="4266" y="1259"/>
                                </a:lnTo>
                                <a:lnTo>
                                  <a:pt x="4295" y="1259"/>
                                </a:lnTo>
                                <a:lnTo>
                                  <a:pt x="4295" y="1257"/>
                                </a:lnTo>
                                <a:moveTo>
                                  <a:pt x="4295" y="837"/>
                                </a:moveTo>
                                <a:lnTo>
                                  <a:pt x="4266" y="837"/>
                                </a:lnTo>
                                <a:lnTo>
                                  <a:pt x="4266" y="839"/>
                                </a:lnTo>
                                <a:lnTo>
                                  <a:pt x="4295" y="839"/>
                                </a:lnTo>
                                <a:lnTo>
                                  <a:pt x="4295" y="837"/>
                                </a:lnTo>
                                <a:moveTo>
                                  <a:pt x="4295" y="420"/>
                                </a:moveTo>
                                <a:lnTo>
                                  <a:pt x="4266" y="420"/>
                                </a:lnTo>
                                <a:lnTo>
                                  <a:pt x="4266" y="422"/>
                                </a:lnTo>
                                <a:lnTo>
                                  <a:pt x="4295" y="422"/>
                                </a:lnTo>
                                <a:lnTo>
                                  <a:pt x="4295" y="420"/>
                                </a:lnTo>
                                <a:moveTo>
                                  <a:pt x="4295" y="0"/>
                                </a:moveTo>
                                <a:lnTo>
                                  <a:pt x="4266" y="0"/>
                                </a:lnTo>
                                <a:lnTo>
                                  <a:pt x="4266" y="3"/>
                                </a:lnTo>
                                <a:lnTo>
                                  <a:pt x="4295" y="3"/>
                                </a:lnTo>
                                <a:lnTo>
                                  <a:pt x="4295" y="0"/>
                                </a:lnTo>
                                <a:moveTo>
                                  <a:pt x="4356" y="1257"/>
                                </a:moveTo>
                                <a:lnTo>
                                  <a:pt x="4326" y="1257"/>
                                </a:lnTo>
                                <a:lnTo>
                                  <a:pt x="4326" y="1259"/>
                                </a:lnTo>
                                <a:lnTo>
                                  <a:pt x="4356" y="1259"/>
                                </a:lnTo>
                                <a:lnTo>
                                  <a:pt x="4356" y="1257"/>
                                </a:lnTo>
                                <a:moveTo>
                                  <a:pt x="4356" y="837"/>
                                </a:moveTo>
                                <a:lnTo>
                                  <a:pt x="4326" y="837"/>
                                </a:lnTo>
                                <a:lnTo>
                                  <a:pt x="4326" y="839"/>
                                </a:lnTo>
                                <a:lnTo>
                                  <a:pt x="4356" y="839"/>
                                </a:lnTo>
                                <a:lnTo>
                                  <a:pt x="4356" y="837"/>
                                </a:lnTo>
                                <a:moveTo>
                                  <a:pt x="4356" y="420"/>
                                </a:moveTo>
                                <a:lnTo>
                                  <a:pt x="4326" y="420"/>
                                </a:lnTo>
                                <a:lnTo>
                                  <a:pt x="4326" y="422"/>
                                </a:lnTo>
                                <a:lnTo>
                                  <a:pt x="4356" y="422"/>
                                </a:lnTo>
                                <a:lnTo>
                                  <a:pt x="4356" y="420"/>
                                </a:lnTo>
                                <a:moveTo>
                                  <a:pt x="4356" y="0"/>
                                </a:moveTo>
                                <a:lnTo>
                                  <a:pt x="4326" y="0"/>
                                </a:lnTo>
                                <a:lnTo>
                                  <a:pt x="4326" y="3"/>
                                </a:lnTo>
                                <a:lnTo>
                                  <a:pt x="4356" y="3"/>
                                </a:lnTo>
                                <a:lnTo>
                                  <a:pt x="4356" y="0"/>
                                </a:lnTo>
                                <a:moveTo>
                                  <a:pt x="4416" y="1257"/>
                                </a:moveTo>
                                <a:lnTo>
                                  <a:pt x="4386" y="1257"/>
                                </a:lnTo>
                                <a:lnTo>
                                  <a:pt x="4386" y="1259"/>
                                </a:lnTo>
                                <a:lnTo>
                                  <a:pt x="4416" y="1259"/>
                                </a:lnTo>
                                <a:lnTo>
                                  <a:pt x="4416" y="1257"/>
                                </a:lnTo>
                                <a:moveTo>
                                  <a:pt x="4416" y="837"/>
                                </a:moveTo>
                                <a:lnTo>
                                  <a:pt x="4386" y="837"/>
                                </a:lnTo>
                                <a:lnTo>
                                  <a:pt x="4386" y="839"/>
                                </a:lnTo>
                                <a:lnTo>
                                  <a:pt x="4416" y="839"/>
                                </a:lnTo>
                                <a:lnTo>
                                  <a:pt x="4416" y="837"/>
                                </a:lnTo>
                                <a:moveTo>
                                  <a:pt x="4416" y="420"/>
                                </a:moveTo>
                                <a:lnTo>
                                  <a:pt x="4386" y="420"/>
                                </a:lnTo>
                                <a:lnTo>
                                  <a:pt x="4386" y="422"/>
                                </a:lnTo>
                                <a:lnTo>
                                  <a:pt x="4416" y="422"/>
                                </a:lnTo>
                                <a:lnTo>
                                  <a:pt x="4416" y="420"/>
                                </a:lnTo>
                                <a:moveTo>
                                  <a:pt x="4416" y="0"/>
                                </a:moveTo>
                                <a:lnTo>
                                  <a:pt x="4386" y="0"/>
                                </a:lnTo>
                                <a:lnTo>
                                  <a:pt x="4386" y="3"/>
                                </a:lnTo>
                                <a:lnTo>
                                  <a:pt x="4416" y="3"/>
                                </a:lnTo>
                                <a:lnTo>
                                  <a:pt x="4416" y="0"/>
                                </a:lnTo>
                                <a:moveTo>
                                  <a:pt x="4476" y="1257"/>
                                </a:moveTo>
                                <a:lnTo>
                                  <a:pt x="4446" y="1257"/>
                                </a:lnTo>
                                <a:lnTo>
                                  <a:pt x="4446" y="1259"/>
                                </a:lnTo>
                                <a:lnTo>
                                  <a:pt x="4476" y="1259"/>
                                </a:lnTo>
                                <a:lnTo>
                                  <a:pt x="4476" y="1257"/>
                                </a:lnTo>
                                <a:moveTo>
                                  <a:pt x="4476" y="837"/>
                                </a:moveTo>
                                <a:lnTo>
                                  <a:pt x="4446" y="837"/>
                                </a:lnTo>
                                <a:lnTo>
                                  <a:pt x="4446" y="839"/>
                                </a:lnTo>
                                <a:lnTo>
                                  <a:pt x="4476" y="839"/>
                                </a:lnTo>
                                <a:lnTo>
                                  <a:pt x="4476" y="837"/>
                                </a:lnTo>
                                <a:moveTo>
                                  <a:pt x="4476" y="420"/>
                                </a:moveTo>
                                <a:lnTo>
                                  <a:pt x="4446" y="420"/>
                                </a:lnTo>
                                <a:lnTo>
                                  <a:pt x="4446" y="422"/>
                                </a:lnTo>
                                <a:lnTo>
                                  <a:pt x="4476" y="422"/>
                                </a:lnTo>
                                <a:lnTo>
                                  <a:pt x="4476" y="420"/>
                                </a:lnTo>
                                <a:moveTo>
                                  <a:pt x="4476" y="0"/>
                                </a:moveTo>
                                <a:lnTo>
                                  <a:pt x="4446" y="0"/>
                                </a:lnTo>
                                <a:lnTo>
                                  <a:pt x="4446" y="3"/>
                                </a:lnTo>
                                <a:lnTo>
                                  <a:pt x="4476" y="3"/>
                                </a:lnTo>
                                <a:lnTo>
                                  <a:pt x="4476" y="0"/>
                                </a:lnTo>
                                <a:moveTo>
                                  <a:pt x="4536" y="1257"/>
                                </a:moveTo>
                                <a:lnTo>
                                  <a:pt x="4506" y="1257"/>
                                </a:lnTo>
                                <a:lnTo>
                                  <a:pt x="4506" y="1259"/>
                                </a:lnTo>
                                <a:lnTo>
                                  <a:pt x="4536" y="1259"/>
                                </a:lnTo>
                                <a:lnTo>
                                  <a:pt x="4536" y="1257"/>
                                </a:lnTo>
                                <a:moveTo>
                                  <a:pt x="4536" y="837"/>
                                </a:moveTo>
                                <a:lnTo>
                                  <a:pt x="4506" y="837"/>
                                </a:lnTo>
                                <a:lnTo>
                                  <a:pt x="4506" y="839"/>
                                </a:lnTo>
                                <a:lnTo>
                                  <a:pt x="4536" y="839"/>
                                </a:lnTo>
                                <a:lnTo>
                                  <a:pt x="4536" y="837"/>
                                </a:lnTo>
                                <a:moveTo>
                                  <a:pt x="4536" y="420"/>
                                </a:moveTo>
                                <a:lnTo>
                                  <a:pt x="4506" y="420"/>
                                </a:lnTo>
                                <a:lnTo>
                                  <a:pt x="4506" y="422"/>
                                </a:lnTo>
                                <a:lnTo>
                                  <a:pt x="4536" y="422"/>
                                </a:lnTo>
                                <a:lnTo>
                                  <a:pt x="4536" y="420"/>
                                </a:lnTo>
                                <a:moveTo>
                                  <a:pt x="4536" y="0"/>
                                </a:moveTo>
                                <a:lnTo>
                                  <a:pt x="4506" y="0"/>
                                </a:lnTo>
                                <a:lnTo>
                                  <a:pt x="4506" y="3"/>
                                </a:lnTo>
                                <a:lnTo>
                                  <a:pt x="4536" y="3"/>
                                </a:lnTo>
                                <a:lnTo>
                                  <a:pt x="4536" y="0"/>
                                </a:lnTo>
                                <a:moveTo>
                                  <a:pt x="4596" y="1257"/>
                                </a:moveTo>
                                <a:lnTo>
                                  <a:pt x="4566" y="1257"/>
                                </a:lnTo>
                                <a:lnTo>
                                  <a:pt x="4566" y="1259"/>
                                </a:lnTo>
                                <a:lnTo>
                                  <a:pt x="4596" y="1259"/>
                                </a:lnTo>
                                <a:lnTo>
                                  <a:pt x="4596" y="1257"/>
                                </a:lnTo>
                                <a:moveTo>
                                  <a:pt x="4596" y="837"/>
                                </a:moveTo>
                                <a:lnTo>
                                  <a:pt x="4566" y="837"/>
                                </a:lnTo>
                                <a:lnTo>
                                  <a:pt x="4566" y="839"/>
                                </a:lnTo>
                                <a:lnTo>
                                  <a:pt x="4596" y="839"/>
                                </a:lnTo>
                                <a:lnTo>
                                  <a:pt x="4596" y="837"/>
                                </a:lnTo>
                                <a:moveTo>
                                  <a:pt x="4596" y="420"/>
                                </a:moveTo>
                                <a:lnTo>
                                  <a:pt x="4566" y="420"/>
                                </a:lnTo>
                                <a:lnTo>
                                  <a:pt x="4566" y="422"/>
                                </a:lnTo>
                                <a:lnTo>
                                  <a:pt x="4596" y="422"/>
                                </a:lnTo>
                                <a:lnTo>
                                  <a:pt x="4596" y="420"/>
                                </a:lnTo>
                                <a:moveTo>
                                  <a:pt x="4596" y="0"/>
                                </a:moveTo>
                                <a:lnTo>
                                  <a:pt x="4566" y="0"/>
                                </a:lnTo>
                                <a:lnTo>
                                  <a:pt x="4566" y="3"/>
                                </a:lnTo>
                                <a:lnTo>
                                  <a:pt x="4596" y="3"/>
                                </a:lnTo>
                                <a:lnTo>
                                  <a:pt x="4596" y="0"/>
                                </a:lnTo>
                                <a:moveTo>
                                  <a:pt x="4656" y="1257"/>
                                </a:moveTo>
                                <a:lnTo>
                                  <a:pt x="4626" y="1257"/>
                                </a:lnTo>
                                <a:lnTo>
                                  <a:pt x="4626" y="1259"/>
                                </a:lnTo>
                                <a:lnTo>
                                  <a:pt x="4656" y="1259"/>
                                </a:lnTo>
                                <a:lnTo>
                                  <a:pt x="4656" y="1257"/>
                                </a:lnTo>
                                <a:moveTo>
                                  <a:pt x="4656" y="837"/>
                                </a:moveTo>
                                <a:lnTo>
                                  <a:pt x="4626" y="837"/>
                                </a:lnTo>
                                <a:lnTo>
                                  <a:pt x="4626" y="839"/>
                                </a:lnTo>
                                <a:lnTo>
                                  <a:pt x="4656" y="839"/>
                                </a:lnTo>
                                <a:lnTo>
                                  <a:pt x="4656" y="837"/>
                                </a:lnTo>
                                <a:moveTo>
                                  <a:pt x="4656" y="420"/>
                                </a:moveTo>
                                <a:lnTo>
                                  <a:pt x="4626" y="420"/>
                                </a:lnTo>
                                <a:lnTo>
                                  <a:pt x="4626" y="422"/>
                                </a:lnTo>
                                <a:lnTo>
                                  <a:pt x="4656" y="422"/>
                                </a:lnTo>
                                <a:lnTo>
                                  <a:pt x="4656" y="420"/>
                                </a:lnTo>
                                <a:moveTo>
                                  <a:pt x="4656" y="0"/>
                                </a:moveTo>
                                <a:lnTo>
                                  <a:pt x="4626" y="0"/>
                                </a:lnTo>
                                <a:lnTo>
                                  <a:pt x="4626" y="3"/>
                                </a:lnTo>
                                <a:lnTo>
                                  <a:pt x="4656" y="3"/>
                                </a:lnTo>
                                <a:lnTo>
                                  <a:pt x="4656" y="0"/>
                                </a:lnTo>
                                <a:moveTo>
                                  <a:pt x="4716" y="1257"/>
                                </a:moveTo>
                                <a:lnTo>
                                  <a:pt x="4686" y="1257"/>
                                </a:lnTo>
                                <a:lnTo>
                                  <a:pt x="4686" y="1259"/>
                                </a:lnTo>
                                <a:lnTo>
                                  <a:pt x="4716" y="1259"/>
                                </a:lnTo>
                                <a:lnTo>
                                  <a:pt x="4716" y="1257"/>
                                </a:lnTo>
                                <a:moveTo>
                                  <a:pt x="4716" y="837"/>
                                </a:moveTo>
                                <a:lnTo>
                                  <a:pt x="4686" y="837"/>
                                </a:lnTo>
                                <a:lnTo>
                                  <a:pt x="4686" y="839"/>
                                </a:lnTo>
                                <a:lnTo>
                                  <a:pt x="4716" y="839"/>
                                </a:lnTo>
                                <a:lnTo>
                                  <a:pt x="4716" y="837"/>
                                </a:lnTo>
                                <a:moveTo>
                                  <a:pt x="4716" y="420"/>
                                </a:moveTo>
                                <a:lnTo>
                                  <a:pt x="4686" y="420"/>
                                </a:lnTo>
                                <a:lnTo>
                                  <a:pt x="4686" y="422"/>
                                </a:lnTo>
                                <a:lnTo>
                                  <a:pt x="4716" y="422"/>
                                </a:lnTo>
                                <a:lnTo>
                                  <a:pt x="4716" y="420"/>
                                </a:lnTo>
                                <a:moveTo>
                                  <a:pt x="4716" y="0"/>
                                </a:moveTo>
                                <a:lnTo>
                                  <a:pt x="4686" y="0"/>
                                </a:lnTo>
                                <a:lnTo>
                                  <a:pt x="4686" y="3"/>
                                </a:lnTo>
                                <a:lnTo>
                                  <a:pt x="4716" y="3"/>
                                </a:lnTo>
                                <a:lnTo>
                                  <a:pt x="4716" y="0"/>
                                </a:lnTo>
                                <a:moveTo>
                                  <a:pt x="4776" y="1257"/>
                                </a:moveTo>
                                <a:lnTo>
                                  <a:pt x="4746" y="1257"/>
                                </a:lnTo>
                                <a:lnTo>
                                  <a:pt x="4746" y="1259"/>
                                </a:lnTo>
                                <a:lnTo>
                                  <a:pt x="4776" y="1259"/>
                                </a:lnTo>
                                <a:lnTo>
                                  <a:pt x="4776" y="1257"/>
                                </a:lnTo>
                                <a:moveTo>
                                  <a:pt x="4776" y="837"/>
                                </a:moveTo>
                                <a:lnTo>
                                  <a:pt x="4746" y="837"/>
                                </a:lnTo>
                                <a:lnTo>
                                  <a:pt x="4746" y="839"/>
                                </a:lnTo>
                                <a:lnTo>
                                  <a:pt x="4776" y="839"/>
                                </a:lnTo>
                                <a:lnTo>
                                  <a:pt x="4776" y="837"/>
                                </a:lnTo>
                                <a:moveTo>
                                  <a:pt x="4776" y="420"/>
                                </a:moveTo>
                                <a:lnTo>
                                  <a:pt x="4746" y="420"/>
                                </a:lnTo>
                                <a:lnTo>
                                  <a:pt x="4746" y="422"/>
                                </a:lnTo>
                                <a:lnTo>
                                  <a:pt x="4776" y="422"/>
                                </a:lnTo>
                                <a:lnTo>
                                  <a:pt x="4776" y="420"/>
                                </a:lnTo>
                                <a:moveTo>
                                  <a:pt x="4776" y="0"/>
                                </a:moveTo>
                                <a:lnTo>
                                  <a:pt x="4746" y="0"/>
                                </a:lnTo>
                                <a:lnTo>
                                  <a:pt x="4746" y="3"/>
                                </a:lnTo>
                                <a:lnTo>
                                  <a:pt x="4776" y="3"/>
                                </a:lnTo>
                                <a:lnTo>
                                  <a:pt x="4776" y="0"/>
                                </a:lnTo>
                                <a:moveTo>
                                  <a:pt x="4836" y="1257"/>
                                </a:moveTo>
                                <a:lnTo>
                                  <a:pt x="4806" y="1257"/>
                                </a:lnTo>
                                <a:lnTo>
                                  <a:pt x="4806" y="1259"/>
                                </a:lnTo>
                                <a:lnTo>
                                  <a:pt x="4836" y="1259"/>
                                </a:lnTo>
                                <a:lnTo>
                                  <a:pt x="4836" y="1257"/>
                                </a:lnTo>
                                <a:moveTo>
                                  <a:pt x="4836" y="837"/>
                                </a:moveTo>
                                <a:lnTo>
                                  <a:pt x="4806" y="837"/>
                                </a:lnTo>
                                <a:lnTo>
                                  <a:pt x="4806" y="839"/>
                                </a:lnTo>
                                <a:lnTo>
                                  <a:pt x="4836" y="839"/>
                                </a:lnTo>
                                <a:lnTo>
                                  <a:pt x="4836" y="837"/>
                                </a:lnTo>
                                <a:moveTo>
                                  <a:pt x="4836" y="420"/>
                                </a:moveTo>
                                <a:lnTo>
                                  <a:pt x="4806" y="420"/>
                                </a:lnTo>
                                <a:lnTo>
                                  <a:pt x="4806" y="422"/>
                                </a:lnTo>
                                <a:lnTo>
                                  <a:pt x="4836" y="422"/>
                                </a:lnTo>
                                <a:lnTo>
                                  <a:pt x="4836" y="420"/>
                                </a:lnTo>
                                <a:moveTo>
                                  <a:pt x="4836" y="0"/>
                                </a:moveTo>
                                <a:lnTo>
                                  <a:pt x="4806" y="0"/>
                                </a:lnTo>
                                <a:lnTo>
                                  <a:pt x="4806" y="3"/>
                                </a:lnTo>
                                <a:lnTo>
                                  <a:pt x="4836" y="3"/>
                                </a:lnTo>
                                <a:lnTo>
                                  <a:pt x="4836" y="0"/>
                                </a:lnTo>
                                <a:moveTo>
                                  <a:pt x="4896" y="1257"/>
                                </a:moveTo>
                                <a:lnTo>
                                  <a:pt x="4866" y="1257"/>
                                </a:lnTo>
                                <a:lnTo>
                                  <a:pt x="4866" y="1259"/>
                                </a:lnTo>
                                <a:lnTo>
                                  <a:pt x="4896" y="1259"/>
                                </a:lnTo>
                                <a:lnTo>
                                  <a:pt x="4896" y="1257"/>
                                </a:lnTo>
                                <a:moveTo>
                                  <a:pt x="4896" y="837"/>
                                </a:moveTo>
                                <a:lnTo>
                                  <a:pt x="4866" y="837"/>
                                </a:lnTo>
                                <a:lnTo>
                                  <a:pt x="4866" y="839"/>
                                </a:lnTo>
                                <a:lnTo>
                                  <a:pt x="4896" y="839"/>
                                </a:lnTo>
                                <a:lnTo>
                                  <a:pt x="4896" y="837"/>
                                </a:lnTo>
                                <a:moveTo>
                                  <a:pt x="4896" y="420"/>
                                </a:moveTo>
                                <a:lnTo>
                                  <a:pt x="4866" y="420"/>
                                </a:lnTo>
                                <a:lnTo>
                                  <a:pt x="4866" y="422"/>
                                </a:lnTo>
                                <a:lnTo>
                                  <a:pt x="4896" y="422"/>
                                </a:lnTo>
                                <a:lnTo>
                                  <a:pt x="4896" y="420"/>
                                </a:lnTo>
                                <a:moveTo>
                                  <a:pt x="4896" y="0"/>
                                </a:moveTo>
                                <a:lnTo>
                                  <a:pt x="4866" y="0"/>
                                </a:lnTo>
                                <a:lnTo>
                                  <a:pt x="4866" y="3"/>
                                </a:lnTo>
                                <a:lnTo>
                                  <a:pt x="4896" y="3"/>
                                </a:lnTo>
                                <a:lnTo>
                                  <a:pt x="4896" y="0"/>
                                </a:lnTo>
                                <a:moveTo>
                                  <a:pt x="4956" y="1257"/>
                                </a:moveTo>
                                <a:lnTo>
                                  <a:pt x="4926" y="1257"/>
                                </a:lnTo>
                                <a:lnTo>
                                  <a:pt x="4926" y="1259"/>
                                </a:lnTo>
                                <a:lnTo>
                                  <a:pt x="4956" y="1259"/>
                                </a:lnTo>
                                <a:lnTo>
                                  <a:pt x="4956" y="1257"/>
                                </a:lnTo>
                                <a:moveTo>
                                  <a:pt x="4956" y="837"/>
                                </a:moveTo>
                                <a:lnTo>
                                  <a:pt x="4926" y="837"/>
                                </a:lnTo>
                                <a:lnTo>
                                  <a:pt x="4926" y="839"/>
                                </a:lnTo>
                                <a:lnTo>
                                  <a:pt x="4956" y="839"/>
                                </a:lnTo>
                                <a:lnTo>
                                  <a:pt x="4956" y="837"/>
                                </a:lnTo>
                                <a:moveTo>
                                  <a:pt x="4956" y="420"/>
                                </a:moveTo>
                                <a:lnTo>
                                  <a:pt x="4926" y="420"/>
                                </a:lnTo>
                                <a:lnTo>
                                  <a:pt x="4926" y="422"/>
                                </a:lnTo>
                                <a:lnTo>
                                  <a:pt x="4956" y="422"/>
                                </a:lnTo>
                                <a:lnTo>
                                  <a:pt x="4956" y="420"/>
                                </a:lnTo>
                                <a:moveTo>
                                  <a:pt x="4956" y="0"/>
                                </a:moveTo>
                                <a:lnTo>
                                  <a:pt x="4926" y="0"/>
                                </a:lnTo>
                                <a:lnTo>
                                  <a:pt x="4926" y="3"/>
                                </a:lnTo>
                                <a:lnTo>
                                  <a:pt x="4956" y="3"/>
                                </a:lnTo>
                                <a:lnTo>
                                  <a:pt x="4956" y="0"/>
                                </a:lnTo>
                                <a:moveTo>
                                  <a:pt x="5017" y="1257"/>
                                </a:moveTo>
                                <a:lnTo>
                                  <a:pt x="4986" y="1257"/>
                                </a:lnTo>
                                <a:lnTo>
                                  <a:pt x="4986" y="1259"/>
                                </a:lnTo>
                                <a:lnTo>
                                  <a:pt x="5017" y="1259"/>
                                </a:lnTo>
                                <a:lnTo>
                                  <a:pt x="5017" y="1257"/>
                                </a:lnTo>
                                <a:moveTo>
                                  <a:pt x="5017" y="837"/>
                                </a:moveTo>
                                <a:lnTo>
                                  <a:pt x="4986" y="837"/>
                                </a:lnTo>
                                <a:lnTo>
                                  <a:pt x="4986" y="839"/>
                                </a:lnTo>
                                <a:lnTo>
                                  <a:pt x="5017" y="839"/>
                                </a:lnTo>
                                <a:lnTo>
                                  <a:pt x="5017" y="837"/>
                                </a:lnTo>
                                <a:moveTo>
                                  <a:pt x="5017" y="420"/>
                                </a:moveTo>
                                <a:lnTo>
                                  <a:pt x="4986" y="420"/>
                                </a:lnTo>
                                <a:lnTo>
                                  <a:pt x="4986" y="422"/>
                                </a:lnTo>
                                <a:lnTo>
                                  <a:pt x="5017" y="422"/>
                                </a:lnTo>
                                <a:lnTo>
                                  <a:pt x="5017" y="420"/>
                                </a:lnTo>
                                <a:moveTo>
                                  <a:pt x="5017" y="0"/>
                                </a:moveTo>
                                <a:lnTo>
                                  <a:pt x="4986" y="0"/>
                                </a:lnTo>
                                <a:lnTo>
                                  <a:pt x="4986" y="3"/>
                                </a:lnTo>
                                <a:lnTo>
                                  <a:pt x="5017" y="3"/>
                                </a:lnTo>
                                <a:lnTo>
                                  <a:pt x="5017" y="0"/>
                                </a:lnTo>
                                <a:moveTo>
                                  <a:pt x="5077" y="1257"/>
                                </a:moveTo>
                                <a:lnTo>
                                  <a:pt x="5046" y="1257"/>
                                </a:lnTo>
                                <a:lnTo>
                                  <a:pt x="5046" y="1259"/>
                                </a:lnTo>
                                <a:lnTo>
                                  <a:pt x="5077" y="1259"/>
                                </a:lnTo>
                                <a:lnTo>
                                  <a:pt x="5077" y="1257"/>
                                </a:lnTo>
                                <a:moveTo>
                                  <a:pt x="5077" y="837"/>
                                </a:moveTo>
                                <a:lnTo>
                                  <a:pt x="5046" y="837"/>
                                </a:lnTo>
                                <a:lnTo>
                                  <a:pt x="5046" y="839"/>
                                </a:lnTo>
                                <a:lnTo>
                                  <a:pt x="5077" y="839"/>
                                </a:lnTo>
                                <a:lnTo>
                                  <a:pt x="5077" y="837"/>
                                </a:lnTo>
                                <a:moveTo>
                                  <a:pt x="5077" y="420"/>
                                </a:moveTo>
                                <a:lnTo>
                                  <a:pt x="5046" y="420"/>
                                </a:lnTo>
                                <a:lnTo>
                                  <a:pt x="5046" y="422"/>
                                </a:lnTo>
                                <a:lnTo>
                                  <a:pt x="5077" y="422"/>
                                </a:lnTo>
                                <a:lnTo>
                                  <a:pt x="5077" y="420"/>
                                </a:lnTo>
                                <a:moveTo>
                                  <a:pt x="5077" y="0"/>
                                </a:moveTo>
                                <a:lnTo>
                                  <a:pt x="5046" y="0"/>
                                </a:lnTo>
                                <a:lnTo>
                                  <a:pt x="5046" y="3"/>
                                </a:lnTo>
                                <a:lnTo>
                                  <a:pt x="5077" y="3"/>
                                </a:lnTo>
                                <a:lnTo>
                                  <a:pt x="5077" y="0"/>
                                </a:lnTo>
                                <a:moveTo>
                                  <a:pt x="5137" y="1257"/>
                                </a:moveTo>
                                <a:lnTo>
                                  <a:pt x="5107" y="1257"/>
                                </a:lnTo>
                                <a:lnTo>
                                  <a:pt x="5107" y="1259"/>
                                </a:lnTo>
                                <a:lnTo>
                                  <a:pt x="5137" y="1259"/>
                                </a:lnTo>
                                <a:lnTo>
                                  <a:pt x="5137" y="1257"/>
                                </a:lnTo>
                                <a:moveTo>
                                  <a:pt x="5137" y="837"/>
                                </a:moveTo>
                                <a:lnTo>
                                  <a:pt x="5107" y="837"/>
                                </a:lnTo>
                                <a:lnTo>
                                  <a:pt x="5107" y="839"/>
                                </a:lnTo>
                                <a:lnTo>
                                  <a:pt x="5137" y="839"/>
                                </a:lnTo>
                                <a:lnTo>
                                  <a:pt x="5137" y="837"/>
                                </a:lnTo>
                                <a:moveTo>
                                  <a:pt x="5137" y="420"/>
                                </a:moveTo>
                                <a:lnTo>
                                  <a:pt x="5107" y="420"/>
                                </a:lnTo>
                                <a:lnTo>
                                  <a:pt x="5107" y="422"/>
                                </a:lnTo>
                                <a:lnTo>
                                  <a:pt x="5137" y="422"/>
                                </a:lnTo>
                                <a:lnTo>
                                  <a:pt x="5137" y="420"/>
                                </a:lnTo>
                                <a:moveTo>
                                  <a:pt x="5137" y="0"/>
                                </a:moveTo>
                                <a:lnTo>
                                  <a:pt x="5107" y="0"/>
                                </a:lnTo>
                                <a:lnTo>
                                  <a:pt x="5107" y="3"/>
                                </a:lnTo>
                                <a:lnTo>
                                  <a:pt x="5137" y="3"/>
                                </a:lnTo>
                                <a:lnTo>
                                  <a:pt x="5137" y="0"/>
                                </a:lnTo>
                                <a:moveTo>
                                  <a:pt x="5197" y="1257"/>
                                </a:moveTo>
                                <a:lnTo>
                                  <a:pt x="5167" y="1257"/>
                                </a:lnTo>
                                <a:lnTo>
                                  <a:pt x="5167" y="1259"/>
                                </a:lnTo>
                                <a:lnTo>
                                  <a:pt x="5197" y="1259"/>
                                </a:lnTo>
                                <a:lnTo>
                                  <a:pt x="5197" y="1257"/>
                                </a:lnTo>
                                <a:moveTo>
                                  <a:pt x="5197" y="837"/>
                                </a:moveTo>
                                <a:lnTo>
                                  <a:pt x="5167" y="837"/>
                                </a:lnTo>
                                <a:lnTo>
                                  <a:pt x="5167" y="839"/>
                                </a:lnTo>
                                <a:lnTo>
                                  <a:pt x="5197" y="839"/>
                                </a:lnTo>
                                <a:lnTo>
                                  <a:pt x="5197" y="837"/>
                                </a:lnTo>
                                <a:moveTo>
                                  <a:pt x="5197" y="420"/>
                                </a:moveTo>
                                <a:lnTo>
                                  <a:pt x="5167" y="420"/>
                                </a:lnTo>
                                <a:lnTo>
                                  <a:pt x="5167" y="422"/>
                                </a:lnTo>
                                <a:lnTo>
                                  <a:pt x="5197" y="422"/>
                                </a:lnTo>
                                <a:lnTo>
                                  <a:pt x="5197" y="420"/>
                                </a:lnTo>
                                <a:moveTo>
                                  <a:pt x="5197" y="0"/>
                                </a:moveTo>
                                <a:lnTo>
                                  <a:pt x="5167" y="0"/>
                                </a:lnTo>
                                <a:lnTo>
                                  <a:pt x="5167" y="3"/>
                                </a:lnTo>
                                <a:lnTo>
                                  <a:pt x="5197" y="3"/>
                                </a:lnTo>
                                <a:lnTo>
                                  <a:pt x="5197" y="0"/>
                                </a:lnTo>
                                <a:moveTo>
                                  <a:pt x="5257" y="1257"/>
                                </a:moveTo>
                                <a:lnTo>
                                  <a:pt x="5227" y="1257"/>
                                </a:lnTo>
                                <a:lnTo>
                                  <a:pt x="5227" y="1259"/>
                                </a:lnTo>
                                <a:lnTo>
                                  <a:pt x="5257" y="1259"/>
                                </a:lnTo>
                                <a:lnTo>
                                  <a:pt x="5257" y="1257"/>
                                </a:lnTo>
                                <a:moveTo>
                                  <a:pt x="5257" y="837"/>
                                </a:moveTo>
                                <a:lnTo>
                                  <a:pt x="5227" y="837"/>
                                </a:lnTo>
                                <a:lnTo>
                                  <a:pt x="5227" y="839"/>
                                </a:lnTo>
                                <a:lnTo>
                                  <a:pt x="5257" y="839"/>
                                </a:lnTo>
                                <a:lnTo>
                                  <a:pt x="5257" y="837"/>
                                </a:lnTo>
                                <a:moveTo>
                                  <a:pt x="5257" y="420"/>
                                </a:moveTo>
                                <a:lnTo>
                                  <a:pt x="5227" y="420"/>
                                </a:lnTo>
                                <a:lnTo>
                                  <a:pt x="5227" y="422"/>
                                </a:lnTo>
                                <a:lnTo>
                                  <a:pt x="5257" y="422"/>
                                </a:lnTo>
                                <a:lnTo>
                                  <a:pt x="5257" y="420"/>
                                </a:lnTo>
                                <a:moveTo>
                                  <a:pt x="5257" y="0"/>
                                </a:moveTo>
                                <a:lnTo>
                                  <a:pt x="5227" y="0"/>
                                </a:lnTo>
                                <a:lnTo>
                                  <a:pt x="5227" y="3"/>
                                </a:lnTo>
                                <a:lnTo>
                                  <a:pt x="5257" y="3"/>
                                </a:lnTo>
                                <a:lnTo>
                                  <a:pt x="5257" y="0"/>
                                </a:lnTo>
                                <a:moveTo>
                                  <a:pt x="5317" y="1257"/>
                                </a:moveTo>
                                <a:lnTo>
                                  <a:pt x="5287" y="1257"/>
                                </a:lnTo>
                                <a:lnTo>
                                  <a:pt x="5287" y="1259"/>
                                </a:lnTo>
                                <a:lnTo>
                                  <a:pt x="5317" y="1259"/>
                                </a:lnTo>
                                <a:lnTo>
                                  <a:pt x="5317" y="1257"/>
                                </a:lnTo>
                                <a:moveTo>
                                  <a:pt x="5317" y="837"/>
                                </a:moveTo>
                                <a:lnTo>
                                  <a:pt x="5287" y="837"/>
                                </a:lnTo>
                                <a:lnTo>
                                  <a:pt x="5287" y="839"/>
                                </a:lnTo>
                                <a:lnTo>
                                  <a:pt x="5317" y="839"/>
                                </a:lnTo>
                                <a:lnTo>
                                  <a:pt x="5317" y="837"/>
                                </a:lnTo>
                                <a:moveTo>
                                  <a:pt x="5317" y="420"/>
                                </a:moveTo>
                                <a:lnTo>
                                  <a:pt x="5287" y="420"/>
                                </a:lnTo>
                                <a:lnTo>
                                  <a:pt x="5287" y="422"/>
                                </a:lnTo>
                                <a:lnTo>
                                  <a:pt x="5317" y="422"/>
                                </a:lnTo>
                                <a:lnTo>
                                  <a:pt x="5317" y="420"/>
                                </a:lnTo>
                                <a:moveTo>
                                  <a:pt x="5317" y="0"/>
                                </a:moveTo>
                                <a:lnTo>
                                  <a:pt x="5287" y="0"/>
                                </a:lnTo>
                                <a:lnTo>
                                  <a:pt x="5287" y="3"/>
                                </a:lnTo>
                                <a:lnTo>
                                  <a:pt x="5317" y="3"/>
                                </a:lnTo>
                                <a:lnTo>
                                  <a:pt x="5317" y="0"/>
                                </a:lnTo>
                                <a:moveTo>
                                  <a:pt x="5377" y="1257"/>
                                </a:moveTo>
                                <a:lnTo>
                                  <a:pt x="5347" y="1257"/>
                                </a:lnTo>
                                <a:lnTo>
                                  <a:pt x="5347" y="1259"/>
                                </a:lnTo>
                                <a:lnTo>
                                  <a:pt x="5377" y="1259"/>
                                </a:lnTo>
                                <a:lnTo>
                                  <a:pt x="5377" y="1257"/>
                                </a:lnTo>
                                <a:moveTo>
                                  <a:pt x="5377" y="837"/>
                                </a:moveTo>
                                <a:lnTo>
                                  <a:pt x="5347" y="837"/>
                                </a:lnTo>
                                <a:lnTo>
                                  <a:pt x="5347" y="839"/>
                                </a:lnTo>
                                <a:lnTo>
                                  <a:pt x="5377" y="839"/>
                                </a:lnTo>
                                <a:lnTo>
                                  <a:pt x="5377" y="837"/>
                                </a:lnTo>
                                <a:moveTo>
                                  <a:pt x="5377" y="420"/>
                                </a:moveTo>
                                <a:lnTo>
                                  <a:pt x="5347" y="420"/>
                                </a:lnTo>
                                <a:lnTo>
                                  <a:pt x="5347" y="422"/>
                                </a:lnTo>
                                <a:lnTo>
                                  <a:pt x="5377" y="422"/>
                                </a:lnTo>
                                <a:lnTo>
                                  <a:pt x="5377" y="420"/>
                                </a:lnTo>
                                <a:moveTo>
                                  <a:pt x="5377" y="0"/>
                                </a:moveTo>
                                <a:lnTo>
                                  <a:pt x="5347" y="0"/>
                                </a:lnTo>
                                <a:lnTo>
                                  <a:pt x="5347" y="3"/>
                                </a:lnTo>
                                <a:lnTo>
                                  <a:pt x="5377" y="3"/>
                                </a:lnTo>
                                <a:lnTo>
                                  <a:pt x="5377" y="0"/>
                                </a:lnTo>
                                <a:moveTo>
                                  <a:pt x="5437" y="1257"/>
                                </a:moveTo>
                                <a:lnTo>
                                  <a:pt x="5407" y="1257"/>
                                </a:lnTo>
                                <a:lnTo>
                                  <a:pt x="5407" y="1259"/>
                                </a:lnTo>
                                <a:lnTo>
                                  <a:pt x="5437" y="1259"/>
                                </a:lnTo>
                                <a:lnTo>
                                  <a:pt x="5437" y="1257"/>
                                </a:lnTo>
                                <a:moveTo>
                                  <a:pt x="5437" y="837"/>
                                </a:moveTo>
                                <a:lnTo>
                                  <a:pt x="5407" y="837"/>
                                </a:lnTo>
                                <a:lnTo>
                                  <a:pt x="5407" y="839"/>
                                </a:lnTo>
                                <a:lnTo>
                                  <a:pt x="5437" y="839"/>
                                </a:lnTo>
                                <a:lnTo>
                                  <a:pt x="5437" y="837"/>
                                </a:lnTo>
                                <a:moveTo>
                                  <a:pt x="5437" y="420"/>
                                </a:moveTo>
                                <a:lnTo>
                                  <a:pt x="5407" y="420"/>
                                </a:lnTo>
                                <a:lnTo>
                                  <a:pt x="5407" y="422"/>
                                </a:lnTo>
                                <a:lnTo>
                                  <a:pt x="5437" y="422"/>
                                </a:lnTo>
                                <a:lnTo>
                                  <a:pt x="5437" y="420"/>
                                </a:lnTo>
                                <a:moveTo>
                                  <a:pt x="5437" y="0"/>
                                </a:moveTo>
                                <a:lnTo>
                                  <a:pt x="5407" y="0"/>
                                </a:lnTo>
                                <a:lnTo>
                                  <a:pt x="5407" y="3"/>
                                </a:lnTo>
                                <a:lnTo>
                                  <a:pt x="5437" y="3"/>
                                </a:lnTo>
                                <a:lnTo>
                                  <a:pt x="5437" y="0"/>
                                </a:lnTo>
                                <a:moveTo>
                                  <a:pt x="5497" y="1257"/>
                                </a:moveTo>
                                <a:lnTo>
                                  <a:pt x="5467" y="1257"/>
                                </a:lnTo>
                                <a:lnTo>
                                  <a:pt x="5467" y="1259"/>
                                </a:lnTo>
                                <a:lnTo>
                                  <a:pt x="5497" y="1259"/>
                                </a:lnTo>
                                <a:lnTo>
                                  <a:pt x="5497" y="1257"/>
                                </a:lnTo>
                                <a:moveTo>
                                  <a:pt x="5497" y="837"/>
                                </a:moveTo>
                                <a:lnTo>
                                  <a:pt x="5467" y="837"/>
                                </a:lnTo>
                                <a:lnTo>
                                  <a:pt x="5467" y="839"/>
                                </a:lnTo>
                                <a:lnTo>
                                  <a:pt x="5497" y="839"/>
                                </a:lnTo>
                                <a:lnTo>
                                  <a:pt x="5497" y="837"/>
                                </a:lnTo>
                                <a:moveTo>
                                  <a:pt x="5497" y="420"/>
                                </a:moveTo>
                                <a:lnTo>
                                  <a:pt x="5467" y="420"/>
                                </a:lnTo>
                                <a:lnTo>
                                  <a:pt x="5467" y="422"/>
                                </a:lnTo>
                                <a:lnTo>
                                  <a:pt x="5497" y="422"/>
                                </a:lnTo>
                                <a:lnTo>
                                  <a:pt x="5497" y="420"/>
                                </a:lnTo>
                                <a:moveTo>
                                  <a:pt x="5497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3"/>
                                </a:lnTo>
                                <a:lnTo>
                                  <a:pt x="5497" y="3"/>
                                </a:lnTo>
                                <a:lnTo>
                                  <a:pt x="5497" y="0"/>
                                </a:lnTo>
                                <a:moveTo>
                                  <a:pt x="5557" y="1257"/>
                                </a:moveTo>
                                <a:lnTo>
                                  <a:pt x="5527" y="1257"/>
                                </a:lnTo>
                                <a:lnTo>
                                  <a:pt x="5527" y="1259"/>
                                </a:lnTo>
                                <a:lnTo>
                                  <a:pt x="5557" y="1259"/>
                                </a:lnTo>
                                <a:lnTo>
                                  <a:pt x="5557" y="1257"/>
                                </a:lnTo>
                                <a:moveTo>
                                  <a:pt x="5557" y="837"/>
                                </a:moveTo>
                                <a:lnTo>
                                  <a:pt x="5527" y="837"/>
                                </a:lnTo>
                                <a:lnTo>
                                  <a:pt x="5527" y="839"/>
                                </a:lnTo>
                                <a:lnTo>
                                  <a:pt x="5557" y="839"/>
                                </a:lnTo>
                                <a:lnTo>
                                  <a:pt x="5557" y="837"/>
                                </a:lnTo>
                                <a:moveTo>
                                  <a:pt x="5557" y="420"/>
                                </a:moveTo>
                                <a:lnTo>
                                  <a:pt x="5527" y="420"/>
                                </a:lnTo>
                                <a:lnTo>
                                  <a:pt x="5527" y="422"/>
                                </a:lnTo>
                                <a:lnTo>
                                  <a:pt x="5557" y="422"/>
                                </a:lnTo>
                                <a:lnTo>
                                  <a:pt x="5557" y="420"/>
                                </a:lnTo>
                                <a:moveTo>
                                  <a:pt x="5557" y="0"/>
                                </a:moveTo>
                                <a:lnTo>
                                  <a:pt x="5527" y="0"/>
                                </a:lnTo>
                                <a:lnTo>
                                  <a:pt x="5527" y="3"/>
                                </a:lnTo>
                                <a:lnTo>
                                  <a:pt x="5557" y="3"/>
                                </a:lnTo>
                                <a:lnTo>
                                  <a:pt x="5557" y="0"/>
                                </a:lnTo>
                                <a:moveTo>
                                  <a:pt x="5617" y="1257"/>
                                </a:moveTo>
                                <a:lnTo>
                                  <a:pt x="5587" y="1257"/>
                                </a:lnTo>
                                <a:lnTo>
                                  <a:pt x="5587" y="1259"/>
                                </a:lnTo>
                                <a:lnTo>
                                  <a:pt x="5617" y="1259"/>
                                </a:lnTo>
                                <a:lnTo>
                                  <a:pt x="5617" y="1257"/>
                                </a:lnTo>
                                <a:moveTo>
                                  <a:pt x="5617" y="837"/>
                                </a:moveTo>
                                <a:lnTo>
                                  <a:pt x="5587" y="837"/>
                                </a:lnTo>
                                <a:lnTo>
                                  <a:pt x="5587" y="839"/>
                                </a:lnTo>
                                <a:lnTo>
                                  <a:pt x="5617" y="839"/>
                                </a:lnTo>
                                <a:lnTo>
                                  <a:pt x="5617" y="837"/>
                                </a:lnTo>
                                <a:moveTo>
                                  <a:pt x="5617" y="420"/>
                                </a:moveTo>
                                <a:lnTo>
                                  <a:pt x="5587" y="420"/>
                                </a:lnTo>
                                <a:lnTo>
                                  <a:pt x="5587" y="422"/>
                                </a:lnTo>
                                <a:lnTo>
                                  <a:pt x="5617" y="422"/>
                                </a:lnTo>
                                <a:lnTo>
                                  <a:pt x="5617" y="420"/>
                                </a:lnTo>
                                <a:moveTo>
                                  <a:pt x="5617" y="0"/>
                                </a:moveTo>
                                <a:lnTo>
                                  <a:pt x="5587" y="0"/>
                                </a:lnTo>
                                <a:lnTo>
                                  <a:pt x="5587" y="3"/>
                                </a:lnTo>
                                <a:lnTo>
                                  <a:pt x="5617" y="3"/>
                                </a:lnTo>
                                <a:lnTo>
                                  <a:pt x="5617" y="0"/>
                                </a:lnTo>
                                <a:moveTo>
                                  <a:pt x="5677" y="1257"/>
                                </a:moveTo>
                                <a:lnTo>
                                  <a:pt x="5647" y="1257"/>
                                </a:lnTo>
                                <a:lnTo>
                                  <a:pt x="5647" y="1259"/>
                                </a:lnTo>
                                <a:lnTo>
                                  <a:pt x="5677" y="1259"/>
                                </a:lnTo>
                                <a:lnTo>
                                  <a:pt x="5677" y="1257"/>
                                </a:lnTo>
                                <a:moveTo>
                                  <a:pt x="5677" y="837"/>
                                </a:moveTo>
                                <a:lnTo>
                                  <a:pt x="5647" y="837"/>
                                </a:lnTo>
                                <a:lnTo>
                                  <a:pt x="5647" y="839"/>
                                </a:lnTo>
                                <a:lnTo>
                                  <a:pt x="5677" y="839"/>
                                </a:lnTo>
                                <a:lnTo>
                                  <a:pt x="5677" y="837"/>
                                </a:lnTo>
                                <a:moveTo>
                                  <a:pt x="5677" y="420"/>
                                </a:moveTo>
                                <a:lnTo>
                                  <a:pt x="5647" y="420"/>
                                </a:lnTo>
                                <a:lnTo>
                                  <a:pt x="5647" y="422"/>
                                </a:lnTo>
                                <a:lnTo>
                                  <a:pt x="5677" y="422"/>
                                </a:lnTo>
                                <a:lnTo>
                                  <a:pt x="5677" y="420"/>
                                </a:lnTo>
                                <a:moveTo>
                                  <a:pt x="5677" y="0"/>
                                </a:moveTo>
                                <a:lnTo>
                                  <a:pt x="5647" y="0"/>
                                </a:lnTo>
                                <a:lnTo>
                                  <a:pt x="5647" y="3"/>
                                </a:lnTo>
                                <a:lnTo>
                                  <a:pt x="5677" y="3"/>
                                </a:lnTo>
                                <a:lnTo>
                                  <a:pt x="5677" y="0"/>
                                </a:lnTo>
                                <a:moveTo>
                                  <a:pt x="5737" y="1257"/>
                                </a:moveTo>
                                <a:lnTo>
                                  <a:pt x="5707" y="1257"/>
                                </a:lnTo>
                                <a:lnTo>
                                  <a:pt x="5707" y="1259"/>
                                </a:lnTo>
                                <a:lnTo>
                                  <a:pt x="5737" y="1259"/>
                                </a:lnTo>
                                <a:lnTo>
                                  <a:pt x="5737" y="1257"/>
                                </a:lnTo>
                                <a:moveTo>
                                  <a:pt x="5737" y="837"/>
                                </a:moveTo>
                                <a:lnTo>
                                  <a:pt x="5707" y="837"/>
                                </a:lnTo>
                                <a:lnTo>
                                  <a:pt x="5707" y="839"/>
                                </a:lnTo>
                                <a:lnTo>
                                  <a:pt x="5737" y="839"/>
                                </a:lnTo>
                                <a:lnTo>
                                  <a:pt x="5737" y="837"/>
                                </a:lnTo>
                                <a:moveTo>
                                  <a:pt x="5737" y="420"/>
                                </a:moveTo>
                                <a:lnTo>
                                  <a:pt x="5707" y="420"/>
                                </a:lnTo>
                                <a:lnTo>
                                  <a:pt x="5707" y="422"/>
                                </a:lnTo>
                                <a:lnTo>
                                  <a:pt x="5737" y="422"/>
                                </a:lnTo>
                                <a:lnTo>
                                  <a:pt x="5737" y="420"/>
                                </a:lnTo>
                                <a:moveTo>
                                  <a:pt x="5737" y="0"/>
                                </a:moveTo>
                                <a:lnTo>
                                  <a:pt x="5707" y="0"/>
                                </a:lnTo>
                                <a:lnTo>
                                  <a:pt x="5707" y="3"/>
                                </a:lnTo>
                                <a:lnTo>
                                  <a:pt x="5737" y="3"/>
                                </a:lnTo>
                                <a:lnTo>
                                  <a:pt x="5737" y="0"/>
                                </a:lnTo>
                                <a:moveTo>
                                  <a:pt x="5797" y="1257"/>
                                </a:moveTo>
                                <a:lnTo>
                                  <a:pt x="5767" y="1257"/>
                                </a:lnTo>
                                <a:lnTo>
                                  <a:pt x="5767" y="1259"/>
                                </a:lnTo>
                                <a:lnTo>
                                  <a:pt x="5797" y="1259"/>
                                </a:lnTo>
                                <a:lnTo>
                                  <a:pt x="5797" y="1257"/>
                                </a:lnTo>
                                <a:moveTo>
                                  <a:pt x="5797" y="837"/>
                                </a:moveTo>
                                <a:lnTo>
                                  <a:pt x="5767" y="837"/>
                                </a:lnTo>
                                <a:lnTo>
                                  <a:pt x="5767" y="839"/>
                                </a:lnTo>
                                <a:lnTo>
                                  <a:pt x="5797" y="839"/>
                                </a:lnTo>
                                <a:lnTo>
                                  <a:pt x="5797" y="837"/>
                                </a:lnTo>
                                <a:moveTo>
                                  <a:pt x="5797" y="420"/>
                                </a:moveTo>
                                <a:lnTo>
                                  <a:pt x="5767" y="420"/>
                                </a:lnTo>
                                <a:lnTo>
                                  <a:pt x="5767" y="422"/>
                                </a:lnTo>
                                <a:lnTo>
                                  <a:pt x="5797" y="422"/>
                                </a:lnTo>
                                <a:lnTo>
                                  <a:pt x="5797" y="420"/>
                                </a:lnTo>
                                <a:moveTo>
                                  <a:pt x="5797" y="0"/>
                                </a:moveTo>
                                <a:lnTo>
                                  <a:pt x="5767" y="0"/>
                                </a:lnTo>
                                <a:lnTo>
                                  <a:pt x="5767" y="3"/>
                                </a:lnTo>
                                <a:lnTo>
                                  <a:pt x="5797" y="3"/>
                                </a:lnTo>
                                <a:lnTo>
                                  <a:pt x="5797" y="0"/>
                                </a:lnTo>
                                <a:moveTo>
                                  <a:pt x="5858" y="1257"/>
                                </a:moveTo>
                                <a:lnTo>
                                  <a:pt x="5827" y="1257"/>
                                </a:lnTo>
                                <a:lnTo>
                                  <a:pt x="5827" y="1259"/>
                                </a:lnTo>
                                <a:lnTo>
                                  <a:pt x="5858" y="1259"/>
                                </a:lnTo>
                                <a:lnTo>
                                  <a:pt x="5858" y="1257"/>
                                </a:lnTo>
                                <a:moveTo>
                                  <a:pt x="5858" y="837"/>
                                </a:moveTo>
                                <a:lnTo>
                                  <a:pt x="5827" y="837"/>
                                </a:lnTo>
                                <a:lnTo>
                                  <a:pt x="5827" y="839"/>
                                </a:lnTo>
                                <a:lnTo>
                                  <a:pt x="5858" y="839"/>
                                </a:lnTo>
                                <a:lnTo>
                                  <a:pt x="5858" y="837"/>
                                </a:lnTo>
                                <a:moveTo>
                                  <a:pt x="5858" y="420"/>
                                </a:moveTo>
                                <a:lnTo>
                                  <a:pt x="5827" y="420"/>
                                </a:lnTo>
                                <a:lnTo>
                                  <a:pt x="5827" y="422"/>
                                </a:lnTo>
                                <a:lnTo>
                                  <a:pt x="5858" y="422"/>
                                </a:lnTo>
                                <a:lnTo>
                                  <a:pt x="5858" y="420"/>
                                </a:lnTo>
                                <a:moveTo>
                                  <a:pt x="5858" y="0"/>
                                </a:moveTo>
                                <a:lnTo>
                                  <a:pt x="5827" y="0"/>
                                </a:lnTo>
                                <a:lnTo>
                                  <a:pt x="5827" y="3"/>
                                </a:lnTo>
                                <a:lnTo>
                                  <a:pt x="5858" y="3"/>
                                </a:lnTo>
                                <a:lnTo>
                                  <a:pt x="5858" y="0"/>
                                </a:lnTo>
                                <a:moveTo>
                                  <a:pt x="5918" y="1257"/>
                                </a:moveTo>
                                <a:lnTo>
                                  <a:pt x="5887" y="1257"/>
                                </a:lnTo>
                                <a:lnTo>
                                  <a:pt x="5887" y="1259"/>
                                </a:lnTo>
                                <a:lnTo>
                                  <a:pt x="5918" y="1259"/>
                                </a:lnTo>
                                <a:lnTo>
                                  <a:pt x="5918" y="1257"/>
                                </a:lnTo>
                                <a:moveTo>
                                  <a:pt x="5918" y="837"/>
                                </a:moveTo>
                                <a:lnTo>
                                  <a:pt x="5887" y="837"/>
                                </a:lnTo>
                                <a:lnTo>
                                  <a:pt x="5887" y="839"/>
                                </a:lnTo>
                                <a:lnTo>
                                  <a:pt x="5918" y="839"/>
                                </a:lnTo>
                                <a:lnTo>
                                  <a:pt x="5918" y="837"/>
                                </a:lnTo>
                                <a:moveTo>
                                  <a:pt x="5918" y="420"/>
                                </a:moveTo>
                                <a:lnTo>
                                  <a:pt x="5887" y="420"/>
                                </a:lnTo>
                                <a:lnTo>
                                  <a:pt x="5887" y="422"/>
                                </a:lnTo>
                                <a:lnTo>
                                  <a:pt x="5918" y="422"/>
                                </a:lnTo>
                                <a:lnTo>
                                  <a:pt x="5918" y="420"/>
                                </a:lnTo>
                                <a:moveTo>
                                  <a:pt x="5918" y="0"/>
                                </a:moveTo>
                                <a:lnTo>
                                  <a:pt x="5887" y="0"/>
                                </a:lnTo>
                                <a:lnTo>
                                  <a:pt x="5887" y="3"/>
                                </a:lnTo>
                                <a:lnTo>
                                  <a:pt x="5918" y="3"/>
                                </a:lnTo>
                                <a:lnTo>
                                  <a:pt x="5918" y="0"/>
                                </a:lnTo>
                                <a:moveTo>
                                  <a:pt x="5978" y="1257"/>
                                </a:moveTo>
                                <a:lnTo>
                                  <a:pt x="5947" y="1257"/>
                                </a:lnTo>
                                <a:lnTo>
                                  <a:pt x="5947" y="1259"/>
                                </a:lnTo>
                                <a:lnTo>
                                  <a:pt x="5978" y="1259"/>
                                </a:lnTo>
                                <a:lnTo>
                                  <a:pt x="5978" y="1257"/>
                                </a:lnTo>
                                <a:moveTo>
                                  <a:pt x="5978" y="837"/>
                                </a:moveTo>
                                <a:lnTo>
                                  <a:pt x="5947" y="837"/>
                                </a:lnTo>
                                <a:lnTo>
                                  <a:pt x="5947" y="839"/>
                                </a:lnTo>
                                <a:lnTo>
                                  <a:pt x="5978" y="839"/>
                                </a:lnTo>
                                <a:lnTo>
                                  <a:pt x="5978" y="837"/>
                                </a:lnTo>
                                <a:moveTo>
                                  <a:pt x="5978" y="420"/>
                                </a:moveTo>
                                <a:lnTo>
                                  <a:pt x="5947" y="420"/>
                                </a:lnTo>
                                <a:lnTo>
                                  <a:pt x="5947" y="422"/>
                                </a:lnTo>
                                <a:lnTo>
                                  <a:pt x="5978" y="422"/>
                                </a:lnTo>
                                <a:lnTo>
                                  <a:pt x="5978" y="420"/>
                                </a:lnTo>
                                <a:moveTo>
                                  <a:pt x="5978" y="0"/>
                                </a:moveTo>
                                <a:lnTo>
                                  <a:pt x="5947" y="0"/>
                                </a:lnTo>
                                <a:lnTo>
                                  <a:pt x="5947" y="3"/>
                                </a:lnTo>
                                <a:lnTo>
                                  <a:pt x="5978" y="3"/>
                                </a:lnTo>
                                <a:lnTo>
                                  <a:pt x="5978" y="0"/>
                                </a:lnTo>
                                <a:moveTo>
                                  <a:pt x="6038" y="1257"/>
                                </a:moveTo>
                                <a:lnTo>
                                  <a:pt x="6008" y="1257"/>
                                </a:lnTo>
                                <a:lnTo>
                                  <a:pt x="6008" y="1259"/>
                                </a:lnTo>
                                <a:lnTo>
                                  <a:pt x="6038" y="1259"/>
                                </a:lnTo>
                                <a:lnTo>
                                  <a:pt x="6038" y="1257"/>
                                </a:lnTo>
                                <a:moveTo>
                                  <a:pt x="6038" y="837"/>
                                </a:moveTo>
                                <a:lnTo>
                                  <a:pt x="6008" y="837"/>
                                </a:lnTo>
                                <a:lnTo>
                                  <a:pt x="6008" y="839"/>
                                </a:lnTo>
                                <a:lnTo>
                                  <a:pt x="6038" y="839"/>
                                </a:lnTo>
                                <a:lnTo>
                                  <a:pt x="6038" y="837"/>
                                </a:lnTo>
                                <a:moveTo>
                                  <a:pt x="6038" y="420"/>
                                </a:moveTo>
                                <a:lnTo>
                                  <a:pt x="6008" y="420"/>
                                </a:lnTo>
                                <a:lnTo>
                                  <a:pt x="6008" y="422"/>
                                </a:lnTo>
                                <a:lnTo>
                                  <a:pt x="6038" y="422"/>
                                </a:lnTo>
                                <a:lnTo>
                                  <a:pt x="6038" y="420"/>
                                </a:lnTo>
                                <a:moveTo>
                                  <a:pt x="6038" y="0"/>
                                </a:moveTo>
                                <a:lnTo>
                                  <a:pt x="6008" y="0"/>
                                </a:lnTo>
                                <a:lnTo>
                                  <a:pt x="6008" y="3"/>
                                </a:lnTo>
                                <a:lnTo>
                                  <a:pt x="6038" y="3"/>
                                </a:lnTo>
                                <a:lnTo>
                                  <a:pt x="6038" y="0"/>
                                </a:lnTo>
                                <a:moveTo>
                                  <a:pt x="6098" y="1257"/>
                                </a:moveTo>
                                <a:lnTo>
                                  <a:pt x="6068" y="1257"/>
                                </a:lnTo>
                                <a:lnTo>
                                  <a:pt x="6068" y="1259"/>
                                </a:lnTo>
                                <a:lnTo>
                                  <a:pt x="6098" y="1259"/>
                                </a:lnTo>
                                <a:lnTo>
                                  <a:pt x="6098" y="1257"/>
                                </a:lnTo>
                                <a:moveTo>
                                  <a:pt x="6098" y="837"/>
                                </a:moveTo>
                                <a:lnTo>
                                  <a:pt x="6068" y="837"/>
                                </a:lnTo>
                                <a:lnTo>
                                  <a:pt x="6068" y="839"/>
                                </a:lnTo>
                                <a:lnTo>
                                  <a:pt x="6098" y="839"/>
                                </a:lnTo>
                                <a:lnTo>
                                  <a:pt x="6098" y="837"/>
                                </a:lnTo>
                                <a:moveTo>
                                  <a:pt x="6098" y="420"/>
                                </a:moveTo>
                                <a:lnTo>
                                  <a:pt x="6068" y="420"/>
                                </a:lnTo>
                                <a:lnTo>
                                  <a:pt x="6068" y="422"/>
                                </a:lnTo>
                                <a:lnTo>
                                  <a:pt x="6098" y="422"/>
                                </a:lnTo>
                                <a:lnTo>
                                  <a:pt x="6098" y="420"/>
                                </a:lnTo>
                                <a:moveTo>
                                  <a:pt x="6098" y="0"/>
                                </a:moveTo>
                                <a:lnTo>
                                  <a:pt x="6068" y="0"/>
                                </a:lnTo>
                                <a:lnTo>
                                  <a:pt x="6068" y="3"/>
                                </a:lnTo>
                                <a:lnTo>
                                  <a:pt x="6098" y="3"/>
                                </a:lnTo>
                                <a:lnTo>
                                  <a:pt x="6098" y="0"/>
                                </a:lnTo>
                                <a:moveTo>
                                  <a:pt x="6158" y="1257"/>
                                </a:moveTo>
                                <a:lnTo>
                                  <a:pt x="6128" y="1257"/>
                                </a:lnTo>
                                <a:lnTo>
                                  <a:pt x="6128" y="1259"/>
                                </a:lnTo>
                                <a:lnTo>
                                  <a:pt x="6158" y="1259"/>
                                </a:lnTo>
                                <a:lnTo>
                                  <a:pt x="6158" y="1257"/>
                                </a:lnTo>
                                <a:moveTo>
                                  <a:pt x="6158" y="837"/>
                                </a:moveTo>
                                <a:lnTo>
                                  <a:pt x="6128" y="837"/>
                                </a:lnTo>
                                <a:lnTo>
                                  <a:pt x="6128" y="839"/>
                                </a:lnTo>
                                <a:lnTo>
                                  <a:pt x="6158" y="839"/>
                                </a:lnTo>
                                <a:lnTo>
                                  <a:pt x="6158" y="837"/>
                                </a:lnTo>
                                <a:moveTo>
                                  <a:pt x="6158" y="420"/>
                                </a:moveTo>
                                <a:lnTo>
                                  <a:pt x="6128" y="420"/>
                                </a:lnTo>
                                <a:lnTo>
                                  <a:pt x="6128" y="422"/>
                                </a:lnTo>
                                <a:lnTo>
                                  <a:pt x="6158" y="422"/>
                                </a:lnTo>
                                <a:lnTo>
                                  <a:pt x="6158" y="420"/>
                                </a:lnTo>
                                <a:moveTo>
                                  <a:pt x="6158" y="0"/>
                                </a:moveTo>
                                <a:lnTo>
                                  <a:pt x="6128" y="0"/>
                                </a:lnTo>
                                <a:lnTo>
                                  <a:pt x="6128" y="3"/>
                                </a:lnTo>
                                <a:lnTo>
                                  <a:pt x="6158" y="3"/>
                                </a:lnTo>
                                <a:lnTo>
                                  <a:pt x="6158" y="0"/>
                                </a:lnTo>
                                <a:moveTo>
                                  <a:pt x="6218" y="1257"/>
                                </a:moveTo>
                                <a:lnTo>
                                  <a:pt x="6188" y="1257"/>
                                </a:lnTo>
                                <a:lnTo>
                                  <a:pt x="6188" y="1259"/>
                                </a:lnTo>
                                <a:lnTo>
                                  <a:pt x="6218" y="1259"/>
                                </a:lnTo>
                                <a:lnTo>
                                  <a:pt x="6218" y="1257"/>
                                </a:lnTo>
                                <a:moveTo>
                                  <a:pt x="6218" y="837"/>
                                </a:moveTo>
                                <a:lnTo>
                                  <a:pt x="6188" y="837"/>
                                </a:lnTo>
                                <a:lnTo>
                                  <a:pt x="6188" y="839"/>
                                </a:lnTo>
                                <a:lnTo>
                                  <a:pt x="6218" y="839"/>
                                </a:lnTo>
                                <a:lnTo>
                                  <a:pt x="6218" y="837"/>
                                </a:lnTo>
                                <a:moveTo>
                                  <a:pt x="6218" y="420"/>
                                </a:moveTo>
                                <a:lnTo>
                                  <a:pt x="6188" y="420"/>
                                </a:lnTo>
                                <a:lnTo>
                                  <a:pt x="6188" y="422"/>
                                </a:lnTo>
                                <a:lnTo>
                                  <a:pt x="6218" y="422"/>
                                </a:lnTo>
                                <a:lnTo>
                                  <a:pt x="6218" y="420"/>
                                </a:lnTo>
                                <a:moveTo>
                                  <a:pt x="6218" y="0"/>
                                </a:moveTo>
                                <a:lnTo>
                                  <a:pt x="6188" y="0"/>
                                </a:lnTo>
                                <a:lnTo>
                                  <a:pt x="6188" y="3"/>
                                </a:lnTo>
                                <a:lnTo>
                                  <a:pt x="6218" y="3"/>
                                </a:lnTo>
                                <a:lnTo>
                                  <a:pt x="6218" y="0"/>
                                </a:lnTo>
                                <a:moveTo>
                                  <a:pt x="6278" y="1257"/>
                                </a:moveTo>
                                <a:lnTo>
                                  <a:pt x="6248" y="1257"/>
                                </a:lnTo>
                                <a:lnTo>
                                  <a:pt x="6248" y="1259"/>
                                </a:lnTo>
                                <a:lnTo>
                                  <a:pt x="6278" y="1259"/>
                                </a:lnTo>
                                <a:lnTo>
                                  <a:pt x="6278" y="1257"/>
                                </a:lnTo>
                                <a:moveTo>
                                  <a:pt x="6278" y="837"/>
                                </a:moveTo>
                                <a:lnTo>
                                  <a:pt x="6248" y="837"/>
                                </a:lnTo>
                                <a:lnTo>
                                  <a:pt x="6248" y="839"/>
                                </a:lnTo>
                                <a:lnTo>
                                  <a:pt x="6278" y="839"/>
                                </a:lnTo>
                                <a:lnTo>
                                  <a:pt x="6278" y="837"/>
                                </a:lnTo>
                                <a:moveTo>
                                  <a:pt x="6278" y="420"/>
                                </a:moveTo>
                                <a:lnTo>
                                  <a:pt x="6248" y="420"/>
                                </a:lnTo>
                                <a:lnTo>
                                  <a:pt x="6248" y="422"/>
                                </a:lnTo>
                                <a:lnTo>
                                  <a:pt x="6278" y="422"/>
                                </a:lnTo>
                                <a:lnTo>
                                  <a:pt x="6278" y="420"/>
                                </a:lnTo>
                                <a:moveTo>
                                  <a:pt x="6278" y="0"/>
                                </a:moveTo>
                                <a:lnTo>
                                  <a:pt x="6248" y="0"/>
                                </a:lnTo>
                                <a:lnTo>
                                  <a:pt x="6248" y="3"/>
                                </a:lnTo>
                                <a:lnTo>
                                  <a:pt x="6278" y="3"/>
                                </a:lnTo>
                                <a:lnTo>
                                  <a:pt x="6278" y="0"/>
                                </a:lnTo>
                                <a:moveTo>
                                  <a:pt x="6338" y="1257"/>
                                </a:moveTo>
                                <a:lnTo>
                                  <a:pt x="6308" y="1257"/>
                                </a:lnTo>
                                <a:lnTo>
                                  <a:pt x="6308" y="1259"/>
                                </a:lnTo>
                                <a:lnTo>
                                  <a:pt x="6338" y="1259"/>
                                </a:lnTo>
                                <a:lnTo>
                                  <a:pt x="6338" y="1257"/>
                                </a:lnTo>
                                <a:moveTo>
                                  <a:pt x="6338" y="837"/>
                                </a:moveTo>
                                <a:lnTo>
                                  <a:pt x="6308" y="837"/>
                                </a:lnTo>
                                <a:lnTo>
                                  <a:pt x="6308" y="839"/>
                                </a:lnTo>
                                <a:lnTo>
                                  <a:pt x="6338" y="839"/>
                                </a:lnTo>
                                <a:lnTo>
                                  <a:pt x="6338" y="837"/>
                                </a:lnTo>
                                <a:moveTo>
                                  <a:pt x="6338" y="420"/>
                                </a:moveTo>
                                <a:lnTo>
                                  <a:pt x="6308" y="420"/>
                                </a:lnTo>
                                <a:lnTo>
                                  <a:pt x="6308" y="422"/>
                                </a:lnTo>
                                <a:lnTo>
                                  <a:pt x="6338" y="422"/>
                                </a:lnTo>
                                <a:lnTo>
                                  <a:pt x="6338" y="420"/>
                                </a:lnTo>
                                <a:moveTo>
                                  <a:pt x="6338" y="0"/>
                                </a:moveTo>
                                <a:lnTo>
                                  <a:pt x="6308" y="0"/>
                                </a:lnTo>
                                <a:lnTo>
                                  <a:pt x="6308" y="3"/>
                                </a:lnTo>
                                <a:lnTo>
                                  <a:pt x="6338" y="3"/>
                                </a:lnTo>
                                <a:lnTo>
                                  <a:pt x="6338" y="0"/>
                                </a:lnTo>
                                <a:moveTo>
                                  <a:pt x="6398" y="1257"/>
                                </a:moveTo>
                                <a:lnTo>
                                  <a:pt x="6368" y="1257"/>
                                </a:lnTo>
                                <a:lnTo>
                                  <a:pt x="6368" y="1259"/>
                                </a:lnTo>
                                <a:lnTo>
                                  <a:pt x="6398" y="1259"/>
                                </a:lnTo>
                                <a:lnTo>
                                  <a:pt x="6398" y="1257"/>
                                </a:lnTo>
                                <a:moveTo>
                                  <a:pt x="6398" y="837"/>
                                </a:moveTo>
                                <a:lnTo>
                                  <a:pt x="6368" y="837"/>
                                </a:lnTo>
                                <a:lnTo>
                                  <a:pt x="6368" y="839"/>
                                </a:lnTo>
                                <a:lnTo>
                                  <a:pt x="6398" y="839"/>
                                </a:lnTo>
                                <a:lnTo>
                                  <a:pt x="6398" y="837"/>
                                </a:lnTo>
                                <a:moveTo>
                                  <a:pt x="6398" y="420"/>
                                </a:moveTo>
                                <a:lnTo>
                                  <a:pt x="6368" y="420"/>
                                </a:lnTo>
                                <a:lnTo>
                                  <a:pt x="6368" y="422"/>
                                </a:lnTo>
                                <a:lnTo>
                                  <a:pt x="6398" y="422"/>
                                </a:lnTo>
                                <a:lnTo>
                                  <a:pt x="6398" y="420"/>
                                </a:lnTo>
                                <a:moveTo>
                                  <a:pt x="6398" y="0"/>
                                </a:moveTo>
                                <a:lnTo>
                                  <a:pt x="6368" y="0"/>
                                </a:lnTo>
                                <a:lnTo>
                                  <a:pt x="6368" y="3"/>
                                </a:lnTo>
                                <a:lnTo>
                                  <a:pt x="6398" y="3"/>
                                </a:lnTo>
                                <a:lnTo>
                                  <a:pt x="6398" y="0"/>
                                </a:lnTo>
                                <a:moveTo>
                                  <a:pt x="6458" y="1257"/>
                                </a:moveTo>
                                <a:lnTo>
                                  <a:pt x="6428" y="1257"/>
                                </a:lnTo>
                                <a:lnTo>
                                  <a:pt x="6428" y="1259"/>
                                </a:lnTo>
                                <a:lnTo>
                                  <a:pt x="6458" y="1259"/>
                                </a:lnTo>
                                <a:lnTo>
                                  <a:pt x="6458" y="1257"/>
                                </a:lnTo>
                                <a:moveTo>
                                  <a:pt x="6458" y="837"/>
                                </a:moveTo>
                                <a:lnTo>
                                  <a:pt x="6428" y="837"/>
                                </a:lnTo>
                                <a:lnTo>
                                  <a:pt x="6428" y="839"/>
                                </a:lnTo>
                                <a:lnTo>
                                  <a:pt x="6458" y="839"/>
                                </a:lnTo>
                                <a:lnTo>
                                  <a:pt x="6458" y="837"/>
                                </a:lnTo>
                                <a:moveTo>
                                  <a:pt x="6458" y="420"/>
                                </a:moveTo>
                                <a:lnTo>
                                  <a:pt x="6428" y="420"/>
                                </a:lnTo>
                                <a:lnTo>
                                  <a:pt x="6428" y="422"/>
                                </a:lnTo>
                                <a:lnTo>
                                  <a:pt x="6458" y="422"/>
                                </a:lnTo>
                                <a:lnTo>
                                  <a:pt x="6458" y="420"/>
                                </a:lnTo>
                                <a:moveTo>
                                  <a:pt x="6458" y="0"/>
                                </a:moveTo>
                                <a:lnTo>
                                  <a:pt x="6428" y="0"/>
                                </a:lnTo>
                                <a:lnTo>
                                  <a:pt x="6428" y="3"/>
                                </a:lnTo>
                                <a:lnTo>
                                  <a:pt x="6458" y="3"/>
                                </a:lnTo>
                                <a:lnTo>
                                  <a:pt x="6458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0BAA3" id="Group 113" o:spid="_x0000_s1026" style="position:absolute;margin-left:199.3pt;margin-top:-.85pt;width:336.5pt;height:98.85pt;z-index:251660800;mso-position-horizontal-relative:page" coordorigin="3986,-17" coordsize="6730,1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">
                <v:line id="Line 118" o:spid="_x0000_s1027" style="position:absolute;visibility:visible;mso-wrap-style:square" from="3986,-15" to="10716,-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" strokecolor="#333" strokeweight=".04228mm"/>
                <v:line id="Line 117" o:spid="_x0000_s1028" style="position:absolute;visibility:visible;mso-wrap-style:square" from="10715,-17" to="10715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" strokecolor="#333" strokeweight=".05081mm"/>
                <v:line id="Line 116" o:spid="_x0000_s1029" style="position:absolute;visibility:visible;mso-wrap-style:square" from="3986,1959" to="10716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" strokecolor="#333" strokeweight=".03383mm"/>
                <v:line id="Line 115" o:spid="_x0000_s1030" style="position:absolute;visibility:visible;mso-wrap-style:square" from="3988,-17" to="3988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" strokecolor="#333" strokeweight=".05083mm"/>
                <v:shape id="AutoShape 114" o:spid="_x0000_s1031" style="position:absolute;left:4108;top:402;width:6458;height:1259;visibility:visible;mso-wrap-style:square;v-text-anchor:top" coordsize="6458,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" path="m31,1257r-31,l,1259r31,l31,1257t,-420l,837r,2l31,839r,-2m31,420l,420r,2l31,422r,-2m31,l,,,3r31,l31,m91,1257r-30,l61,1259r30,l91,1257t,-420l61,837r,2l91,839r,-2m91,420r-30,l61,422r30,l91,420m91,l61,r,3l91,3,91,t60,1257l121,1257r,2l151,1259r,-2m151,837r-30,l121,839r30,l151,837t,-417l121,420r,2l151,422r,-2m151,l121,r,3l151,3r,-3m211,1257r-30,l181,1259r30,l211,1257t,-420l181,837r,2l211,839r,-2m211,420r-30,l181,422r30,l211,420m211,l181,r,3l211,3r,-3m271,1257r-30,l241,1259r30,l271,1257t,-420l241,837r,2l271,839r,-2m271,420r-30,l241,422r30,l271,420m271,l241,r,3l271,3r,-3m331,1257r-30,l301,1259r30,l331,1257t,-420l301,837r,2l331,839r,-2m331,420r-30,l301,422r30,l331,420m331,l301,r,3l331,3r,-3m391,1257r-30,l361,1259r30,l391,1257t,-420l361,837r,2l391,839r,-2m391,420r-30,l361,422r30,l391,420m391,l361,r,3l391,3r,-3m451,1257r-30,l421,1259r30,l451,1257t,-420l421,837r,2l451,839r,-2m451,420r-30,l421,422r30,l451,420m451,l421,r,3l451,3r,-3m511,1257r-30,l481,1259r30,l511,1257t,-420l481,837r,2l511,839r,-2m511,420r-30,l481,422r30,l511,420m511,l481,r,3l511,3r,-3m571,1257r-30,l541,1259r30,l571,1257t,-420l541,837r,2l571,839r,-2m571,420r-30,l541,422r30,l571,420m571,l541,r,3l571,3r,-3m631,1257r-30,l601,1259r30,l631,1257t,-420l601,837r,2l631,839r,-2m631,420r-30,l601,422r30,l631,420m631,l601,r,3l631,3r,-3m691,1257r-30,l661,1259r30,l691,1257t,-420l661,837r,2l691,839r,-2m691,420r-30,l661,422r30,l691,420m691,l661,r,3l691,3r,-3m751,1257r-29,l722,1259r29,l751,1257t,-420l722,837r,2l751,839r,-2m751,420r-29,l722,422r29,l751,420m751,l722,r,3l751,3r,-3m811,1257r-29,l782,1259r29,l811,1257t,-420l782,837r,2l811,839r,-2m811,420r-29,l782,422r29,l811,420m811,l782,r,3l811,3r,-3m871,1257r-29,l842,1259r29,l871,1257t,-420l842,837r,2l871,839r,-2m871,420r-29,l842,422r29,l871,420m871,l842,r,3l871,3r,-3m931,1257r-29,l902,1259r29,l931,1257t,-420l902,837r,2l931,839r,-2m931,420r-29,l902,422r29,l931,420m931,l902,r,3l931,3r,-3m992,1257r-30,l962,1259r30,l992,1257t,-420l962,837r,2l992,839r,-2m992,420r-30,l962,422r30,l992,420m992,l962,r,3l992,3r,-3m1052,1257r-30,l1022,1259r30,l1052,1257t,-420l1022,837r,2l1052,839r,-2m1052,420r-30,l1022,422r30,l1052,420m1052,r-30,l1022,3r30,l1052,t60,1257l1082,1257r,2l1112,1259r,-2m1112,837r-30,l1082,839r30,l1112,837t,-417l1082,420r,2l1112,422r,-2m1112,r-30,l1082,3r30,l1112,t60,1257l1142,1257r,2l1172,1259r,-2m1172,837r-30,l1142,839r30,l1172,837t,-417l1142,420r,2l1172,422r,-2m1172,r-30,l1142,3r30,l1172,t60,1257l1202,1257r,2l1232,1259r,-2m1232,837r-30,l1202,839r30,l1232,837t,-417l1202,420r,2l1232,422r,-2m1232,r-30,l1202,3r30,l1232,t60,1257l1262,1257r,2l1292,1259r,-2m1292,837r-30,l1262,839r30,l1292,837t,-417l1262,420r,2l1292,422r,-2m1292,r-30,l1262,3r30,l1292,t60,1257l1322,1257r,2l1352,1259r,-2m1352,837r-30,l1322,839r30,l1352,837t,-417l1322,420r,2l1352,422r,-2m1352,r-30,l1322,3r30,l1352,t60,1257l1382,1257r,2l1412,1259r,-2m1412,837r-30,l1382,839r30,l1412,837t,-417l1382,420r,2l1412,422r,-2m1412,r-30,l1382,3r30,l1412,t60,1257l1442,1257r,2l1472,1259r,-2m1472,837r-30,l1442,839r30,l1472,837t,-417l1442,420r,2l1472,422r,-2m1472,r-30,l1442,3r30,l1472,t60,1257l1502,1257r,2l1532,1259r,-2m1532,837r-30,l1502,839r30,l1532,837t,-417l1502,420r,2l1532,422r,-2m1532,r-30,l1502,3r30,l1532,t60,1257l1562,1257r,2l1592,1259r,-2m1592,837r-30,l1562,839r30,l1592,837t,-417l1562,420r,2l1592,422r,-2m1592,r-30,l1562,3r30,l1592,t60,1257l1622,1257r,2l1652,1259r,-2m1652,837r-30,l1622,839r30,l1652,837t,-417l1622,420r,2l1652,422r,-2m1652,r-30,l1622,3r30,l1652,t61,1257l1683,1257r,2l1713,1259r,-2m1713,837r-30,l1683,839r30,l1713,837t,-417l1683,420r,2l1713,422r,-2m1713,r-30,l1683,3r30,l1713,t60,1257l1743,1257r,2l1773,1259r,-2m1773,837r-30,l1743,839r30,l1773,837t,-417l1743,420r,2l1773,422r,-2m1773,r-30,l1743,3r30,l1773,t60,1257l1803,1257r,2l1833,1259r,-2m1833,837r-30,l1803,839r30,l1833,837t,-417l1803,420r,2l1833,422r,-2m1833,r-30,l1803,3r30,l1833,t60,1257l1863,1257r,2l1893,1259r,-2m1893,837r-30,l1863,839r30,l1893,837t,-417l1863,420r,2l1893,422r,-2m1893,r-30,l1863,3r30,l1893,t60,1257l1923,1257r,2l1953,1259r,-2m1953,837r-30,l1923,839r30,l1953,837t,-417l1923,420r,2l1953,422r,-2m1953,r-30,l1923,3r30,l1953,t60,1257l1983,1257r,2l2013,1259r,-2m2013,837r-30,l1983,839r30,l2013,837t,-417l1983,420r,2l2013,422r,-2m2013,r-30,l1983,3r30,l2013,t60,1257l2043,1257r,2l2073,1259r,-2m2073,837r-30,l2043,839r30,l2073,837t,-417l2043,420r,2l2073,422r,-2m2073,r-30,l2043,3r30,l2073,t60,1257l2103,1257r,2l2133,1259r,-2m2133,837r-30,l2103,839r30,l2133,837t,-417l2103,420r,2l2133,422r,-2m2133,r-30,l2103,3r30,l2133,t60,1257l2163,1257r,2l2193,1259r,-2m2193,837r-30,l2163,839r30,l2193,837t,-417l2163,420r,2l2193,422r,-2m2193,r-30,l2163,3r30,l2193,t60,1257l2223,1257r,2l2253,1259r,-2m2253,837r-30,l2223,839r30,l2253,837t,-417l2223,420r,2l2253,422r,-2m2253,r-30,l2223,3r30,l2253,t60,1257l2283,1257r,2l2313,1259r,-2m2313,837r-30,l2283,839r30,l2313,837t,-417l2283,420r,2l2313,422r,-2m2313,r-30,l2283,3r30,l2313,t61,1257l2343,1257r,2l2374,1259r,-2m2374,837r-31,l2343,839r31,l2374,837t,-417l2343,420r,2l2374,422r,-2m2374,r-31,l2343,3r31,l2374,t60,1257l2403,1257r,2l2434,1259r,-2m2434,837r-31,l2403,839r31,l2434,837t,-417l2403,420r,2l2434,422r,-2m2434,r-31,l2403,3r31,l2434,t60,1257l2463,1257r,2l2494,1259r,-2m2494,837r-31,l2463,839r31,l2494,837t,-417l2463,420r,2l2494,422r,-2m2494,r-31,l2463,3r31,l2494,t60,1257l2523,1257r,2l2554,1259r,-2m2554,837r-31,l2523,839r31,l2554,837t,-417l2523,420r,2l2554,422r,-2m2554,r-31,l2523,3r31,l2554,t60,1257l2583,1257r,2l2614,1259r,-2m2614,837r-31,l2583,839r31,l2614,837t,-417l2583,420r,2l2614,422r,-2m2614,r-31,l2583,3r31,l2614,t60,1257l2643,1257r,2l2674,1259r,-2m2674,837r-31,l2643,839r31,l2674,837t,-417l2643,420r,2l2674,422r,-2m2674,r-31,l2643,3r31,l2674,t60,1257l2704,1257r,2l2734,1259r,-2m2734,837r-30,l2704,839r30,l2734,837t,-417l2704,420r,2l2734,422r,-2m2734,r-30,l2704,3r30,l2734,t60,1257l2764,1257r,2l2794,1259r,-2m2794,837r-30,l2764,839r30,l2794,837t,-417l2764,420r,2l2794,422r,-2m2794,r-30,l2764,3r30,l2794,t60,1257l2824,1257r,2l2854,1259r,-2m2854,837r-30,l2824,839r30,l2854,837t,-417l2824,420r,2l2854,422r,-2m2854,r-30,l2824,3r30,l2854,t60,1257l2884,1257r,2l2914,1259r,-2m2914,837r-30,l2884,839r30,l2914,837t,-417l2884,420r,2l2914,422r,-2m2914,r-30,l2884,3r30,l2914,t60,1257l2944,1257r,2l2974,1259r,-2m2974,837r-30,l2944,839r30,l2974,837t,-417l2944,420r,2l2974,422r,-2m2974,r-30,l2944,3r30,l2974,t60,1257l3004,1257r,2l3034,1259r,-2m3034,837r-30,l3004,839r30,l3034,837t,-417l3004,420r,2l3034,422r,-2m3034,r-30,l3004,3r30,l3034,t60,1257l3064,1257r,2l3094,1259r,-2m3094,837r-30,l3064,839r30,l3094,837t,-417l3064,420r,2l3094,422r,-2m3094,r-30,l3064,3r30,l3094,t60,1257l3124,1257r,2l3154,1259r,-2m3154,837r-30,l3124,839r30,l3154,837t,-417l3124,420r,2l3154,422r,-2m3154,r-30,l3124,3r30,l3154,t60,1257l3184,1257r,2l3214,1259r,-2m3214,837r-30,l3184,839r30,l3214,837t,-417l3184,420r,2l3214,422r,-2m3214,r-30,l3184,3r30,l3214,t60,1257l3244,1257r,2l3274,1259r,-2m3274,837r-30,l3244,839r30,l3274,837t,-417l3244,420r,2l3274,422r,-2m3274,r-30,l3244,3r30,l3274,t60,1257l3304,1257r,2l3334,1259r,-2m3334,837r-30,l3304,839r30,l3334,837t,-417l3304,420r,2l3334,422r,-2m3334,r-30,l3304,3r30,l3334,t61,1257l3365,1257r,2l3395,1259r,-2m3395,837r-30,l3365,839r30,l3395,837t,-417l3365,420r,2l3395,422r,-2m3395,r-30,l3365,3r30,l3395,t60,1257l3425,1257r,2l3455,1259r,-2m3455,837r-30,l3425,839r30,l3455,837t,-417l3425,420r,2l3455,422r,-2m3455,r-30,l3425,3r30,l3455,t60,1257l3485,1257r,2l3515,1259r,-2m3515,837r-30,l3485,839r30,l3515,837t,-417l3485,420r,2l3515,422r,-2m3515,r-30,l3485,3r30,l3515,t60,1257l3545,1257r,2l3575,1259r,-2m3575,837r-30,l3545,839r30,l3575,837t,-417l3545,420r,2l3575,422r,-2m3575,r-30,l3545,3r30,l3575,t60,1257l3605,1257r,2l3635,1259r,-2m3635,837r-30,l3605,839r30,l3635,837t,-417l3605,420r,2l3635,422r,-2m3635,r-30,l3605,3r30,l3635,t60,1257l3665,1257r,2l3695,1259r,-2m3695,837r-30,l3665,839r30,l3695,837t,-417l3665,420r,2l3695,422r,-2m3695,r-30,l3665,3r30,l3695,t60,1257l3725,1257r,2l3755,1259r,-2m3755,837r-30,l3725,839r30,l3755,837t,-417l3725,420r,2l3755,422r,-2m3755,r-30,l3725,3r30,l3755,t60,1257l3785,1257r,2l3815,1259r,-2m3815,837r-30,l3785,839r30,l3815,837t,-417l3785,420r,2l3815,422r,-2m3815,r-30,l3785,3r30,l3815,t60,1257l3845,1257r,2l3875,1259r,-2m3875,837r-30,l3845,839r30,l3875,837t,-417l3845,420r,2l3875,422r,-2m3875,r-30,l3845,3r30,l3875,t60,1257l3905,1257r,2l3935,1259r,-2m3935,837r-30,l3905,839r30,l3935,837t,-417l3905,420r,2l3935,422r,-2m3935,r-30,l3905,3r30,l3935,t60,1257l3965,1257r,2l3995,1259r,-2m3995,837r-30,l3965,839r30,l3995,837t,-417l3965,420r,2l3995,422r,-2m3995,r-30,l3965,3r30,l3995,t60,1257l4026,1257r,2l4055,1259r,-2m4055,837r-29,l4026,839r29,l4055,837t,-417l4026,420r,2l4055,422r,-2m4055,r-29,l4026,3r29,l4055,t60,1257l4086,1257r,2l4115,1259r,-2m4115,837r-29,l4086,839r29,l4115,837t,-417l4086,420r,2l4115,422r,-2m4115,r-29,l4086,3r29,l4115,t60,1257l4146,1257r,2l4175,1259r,-2m4175,837r-29,l4146,839r29,l4175,837t,-417l4146,420r,2l4175,422r,-2m4175,r-29,l4146,3r29,l4175,t60,1257l4206,1257r,2l4235,1259r,-2m4235,837r-29,l4206,839r29,l4235,837t,-417l4206,420r,2l4235,422r,-2m4235,r-29,l4206,3r29,l4235,t60,1257l4266,1257r,2l4295,1259r,-2m4295,837r-29,l4266,839r29,l4295,837t,-417l4266,420r,2l4295,422r,-2m4295,r-29,l4266,3r29,l4295,t61,1257l4326,1257r,2l4356,1259r,-2m4356,837r-30,l4326,839r30,l4356,837t,-417l4326,420r,2l4356,422r,-2m4356,r-30,l4326,3r30,l4356,t60,1257l4386,1257r,2l4416,1259r,-2m4416,837r-30,l4386,839r30,l4416,837t,-417l4386,420r,2l4416,422r,-2m4416,r-30,l4386,3r30,l4416,t60,1257l4446,1257r,2l4476,1259r,-2m4476,837r-30,l4446,839r30,l4476,837t,-417l4446,420r,2l4476,422r,-2m4476,r-30,l4446,3r30,l4476,t60,1257l4506,1257r,2l4536,1259r,-2m4536,837r-30,l4506,839r30,l4536,837t,-417l4506,420r,2l4536,422r,-2m4536,r-30,l4506,3r30,l4536,t60,1257l4566,1257r,2l4596,1259r,-2m4596,837r-30,l4566,839r30,l4596,837t,-417l4566,420r,2l4596,422r,-2m4596,r-30,l4566,3r30,l4596,t60,1257l4626,1257r,2l4656,1259r,-2m4656,837r-30,l4626,839r30,l4656,837t,-417l4626,420r,2l4656,422r,-2m4656,r-30,l4626,3r30,l4656,t60,1257l4686,1257r,2l4716,1259r,-2m4716,837r-30,l4686,839r30,l4716,837t,-417l4686,420r,2l4716,422r,-2m4716,r-30,l4686,3r30,l4716,t60,1257l4746,1257r,2l4776,1259r,-2m4776,837r-30,l4746,839r30,l4776,837t,-417l4746,420r,2l4776,422r,-2m4776,r-30,l4746,3r30,l4776,t60,1257l4806,1257r,2l4836,1259r,-2m4836,837r-30,l4806,839r30,l4836,837t,-417l4806,420r,2l4836,422r,-2m4836,r-30,l4806,3r30,l4836,t60,1257l4866,1257r,2l4896,1259r,-2m4896,837r-30,l4866,839r30,l4896,837t,-417l4866,420r,2l4896,422r,-2m4896,r-30,l4866,3r30,l4896,t60,1257l4926,1257r,2l4956,1259r,-2m4956,837r-30,l4926,839r30,l4956,837t,-417l4926,420r,2l4956,422r,-2m4956,r-30,l4926,3r30,l4956,t61,1257l4986,1257r,2l5017,1259r,-2m5017,837r-31,l4986,839r31,l5017,837t,-417l4986,420r,2l5017,422r,-2m5017,r-31,l4986,3r31,l5017,t60,1257l5046,1257r,2l5077,1259r,-2m5077,837r-31,l5046,839r31,l5077,837t,-417l5046,420r,2l5077,422r,-2m5077,r-31,l5046,3r31,l5077,t60,1257l5107,1257r,2l5137,1259r,-2m5137,837r-30,l5107,839r30,l5137,837t,-417l5107,420r,2l5137,422r,-2m5137,r-30,l5107,3r30,l5137,t60,1257l5167,1257r,2l5197,1259r,-2m5197,837r-30,l5167,839r30,l5197,837t,-417l5167,420r,2l5197,422r,-2m5197,r-30,l5167,3r30,l5197,t60,1257l5227,1257r,2l5257,1259r,-2m5257,837r-30,l5227,839r30,l5257,837t,-417l5227,420r,2l5257,422r,-2m5257,r-30,l5227,3r30,l5257,t60,1257l5287,1257r,2l5317,1259r,-2m5317,837r-30,l5287,839r30,l5317,837t,-417l5287,420r,2l5317,422r,-2m5317,r-30,l5287,3r30,l5317,t60,1257l5347,1257r,2l5377,1259r,-2m5377,837r-30,l5347,839r30,l5377,837t,-417l5347,420r,2l5377,422r,-2m5377,r-30,l5347,3r30,l5377,t60,1257l5407,1257r,2l5437,1259r,-2m5437,837r-30,l5407,839r30,l5437,837t,-417l5407,420r,2l5437,422r,-2m5437,r-30,l5407,3r30,l5437,t60,1257l5467,1257r,2l5497,1259r,-2m5497,837r-30,l5467,839r30,l5497,837t,-417l5467,420r,2l5497,422r,-2m5497,r-30,l5467,3r30,l5497,t60,1257l5527,1257r,2l5557,1259r,-2m5557,837r-30,l5527,839r30,l5557,837t,-417l5527,420r,2l5557,422r,-2m5557,r-30,l5527,3r30,l5557,t60,1257l5587,1257r,2l5617,1259r,-2m5617,837r-30,l5587,839r30,l5617,837t,-417l5587,420r,2l5617,422r,-2m5617,r-30,l5587,3r30,l5617,t60,1257l5647,1257r,2l5677,1259r,-2m5677,837r-30,l5647,839r30,l5677,837t,-417l5647,420r,2l5677,422r,-2m5677,r-30,l5647,3r30,l5677,t60,1257l5707,1257r,2l5737,1259r,-2m5737,837r-30,l5707,839r30,l5737,837t,-417l5707,420r,2l5737,422r,-2m5737,r-30,l5707,3r30,l5737,t60,1257l5767,1257r,2l5797,1259r,-2m5797,837r-30,l5767,839r30,l5797,837t,-417l5767,420r,2l5797,422r,-2m5797,r-30,l5767,3r30,l5797,t61,1257l5827,1257r,2l5858,1259r,-2m5858,837r-31,l5827,839r31,l5858,837t,-417l5827,420r,2l5858,422r,-2m5858,r-31,l5827,3r31,l5858,t60,1257l5887,1257r,2l5918,1259r,-2m5918,837r-31,l5887,839r31,l5918,837t,-417l5887,420r,2l5918,422r,-2m5918,r-31,l5887,3r31,l5918,t60,1257l5947,1257r,2l5978,1259r,-2m5978,837r-31,l5947,839r31,l5978,837t,-417l5947,420r,2l5978,422r,-2m5978,r-31,l5947,3r31,l5978,t60,1257l6008,1257r,2l6038,1259r,-2m6038,837r-30,l6008,839r30,l6038,837t,-417l6008,420r,2l6038,422r,-2m6038,r-30,l6008,3r30,l6038,t60,1257l6068,1257r,2l6098,1259r,-2m6098,837r-30,l6068,839r30,l6098,837t,-417l6068,420r,2l6098,422r,-2m6098,r-30,l6068,3r30,l6098,t60,1257l6128,1257r,2l6158,1259r,-2m6158,837r-30,l6128,839r30,l6158,837t,-417l6128,420r,2l6158,422r,-2m6158,r-30,l6128,3r30,l6158,t60,1257l6188,1257r,2l6218,1259r,-2m6218,837r-30,l6188,839r30,l6218,837t,-417l6188,420r,2l6218,422r,-2m6218,r-30,l6188,3r30,l6218,t60,1257l6248,1257r,2l6278,1259r,-2m6278,837r-30,l6248,839r30,l6278,837t,-417l6248,420r,2l6278,422r,-2m6278,r-30,l6248,3r30,l6278,t60,1257l6308,1257r,2l6338,1259r,-2m6338,837r-30,l6308,839r30,l6338,837t,-417l6308,420r,2l6338,422r,-2m6338,r-30,l6308,3r30,l6338,t60,1257l6368,1257r,2l6398,1259r,-2m6398,837r-30,l6368,839r30,l6398,837t,-417l6368,420r,2l6398,422r,-2m6398,r-30,l6368,3r30,l6398,t60,1257l6428,1257r,2l6458,1259r,-2m6458,837r-30,l6428,839r30,l6458,837t,-417l6428,420r,2l6458,422r,-2m6458,r-30,l6428,3r30,l6458,e" fillcolor="gray" stroked="f">
                  <v:path arrowok="t" o:connecttype="custom" o:connectlocs="91,824;181,1241;301,1659;391,402;511,1239;631,1661;661,405;782,822;931,1239;992,402;1112,824;1202,1241;1322,1659;1412,402;1532,1239;1652,1661;1683,405;1803,822;1953,1239;2013,402;2133,824;2223,1241;2343,1659;2434,402;2554,1239;2674,1661;2704,405;2824,822;2974,1239;3034,402;3154,824;3244,1241;3365,1659;3455,402;3575,1239;3695,1661;3725,405;3845,822;3995,1239;4055,402;4175,824;4266,1241;4386,1659;4476,402;4596,1239;4716,1661;4746,405;4866,822;5017,1239;5077,402;5197,824;5287,1241;5407,1659;5497,402;5617,1239;5737,1661;5767,405;5887,822;6038,1239;6098,402;6218,824;6308,1241;6428,1659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27BC5">
        <w:t>JUDUL</w:t>
      </w:r>
      <w:r w:rsidR="00027BC5">
        <w:rPr>
          <w:spacing w:val="-2"/>
        </w:rPr>
        <w:t xml:space="preserve"> </w:t>
      </w:r>
      <w:r w:rsidR="00862991">
        <w:rPr>
          <w:lang w:val="en-US"/>
        </w:rPr>
        <w:t>KP</w:t>
      </w:r>
      <w:r w:rsidR="00027BC5">
        <w:tab/>
        <w:t>:</w:t>
      </w:r>
      <w:r w:rsidR="00C93D3C">
        <w:t xml:space="preserve">     </w:t>
      </w:r>
      <w:r>
        <w:rPr>
          <w:sz w:val="20"/>
          <w:lang w:val="en-US"/>
        </w:rPr>
        <w:t>SISTEM ABSENSI MENGGUNAKAN RADIO FREQUENCY IDENTIFICATON</w:t>
      </w:r>
      <w:r w:rsidR="00C93D3C">
        <w:rPr>
          <w:sz w:val="20"/>
          <w:lang w:val="en-US"/>
        </w:rPr>
        <w:t xml:space="preserve"> </w:t>
      </w:r>
    </w:p>
    <w:p w14:paraId="21A0A2F1" w14:textId="77777777" w:rsidR="00C93D3C" w:rsidRDefault="00C93D3C" w:rsidP="00C93D3C">
      <w:pPr>
        <w:pStyle w:val="BodyText"/>
        <w:tabs>
          <w:tab w:val="left" w:pos="3079"/>
        </w:tabs>
        <w:spacing w:before="1"/>
        <w:ind w:left="896"/>
        <w:rPr>
          <w:sz w:val="20"/>
          <w:lang w:val="en-US"/>
        </w:rPr>
      </w:pPr>
    </w:p>
    <w:p w14:paraId="2FD95F1D" w14:textId="42FE98A7" w:rsidR="00981B70" w:rsidRPr="00C93D3C" w:rsidRDefault="00C93D3C" w:rsidP="00C93D3C">
      <w:pPr>
        <w:pStyle w:val="BodyText"/>
        <w:tabs>
          <w:tab w:val="left" w:pos="3079"/>
        </w:tabs>
        <w:spacing w:before="1"/>
        <w:ind w:left="896"/>
      </w:pPr>
      <w:r>
        <w:rPr>
          <w:sz w:val="20"/>
          <w:lang w:val="en-US"/>
        </w:rPr>
        <w:tab/>
        <w:t xml:space="preserve">      PADA </w:t>
      </w:r>
      <w:r w:rsidR="00273816">
        <w:rPr>
          <w:sz w:val="20"/>
          <w:lang w:val="en-US"/>
        </w:rPr>
        <w:t xml:space="preserve">SEKOLAH </w:t>
      </w:r>
      <w:r w:rsidR="00D71F5F">
        <w:rPr>
          <w:sz w:val="20"/>
          <w:lang w:val="en-US"/>
        </w:rPr>
        <w:t>SMK CENDEKIA BATUJAJAR</w:t>
      </w:r>
    </w:p>
    <w:p w14:paraId="4122B0BB" w14:textId="77777777" w:rsidR="00981B70" w:rsidRDefault="00981B70">
      <w:pPr>
        <w:pStyle w:val="BodyText"/>
        <w:rPr>
          <w:sz w:val="20"/>
        </w:rPr>
      </w:pPr>
    </w:p>
    <w:p w14:paraId="6AE2BD90" w14:textId="77777777" w:rsidR="00981B70" w:rsidRDefault="00981B70">
      <w:pPr>
        <w:pStyle w:val="BodyText"/>
        <w:rPr>
          <w:sz w:val="20"/>
        </w:rPr>
      </w:pPr>
    </w:p>
    <w:p w14:paraId="178F3008" w14:textId="77777777" w:rsidR="00981B70" w:rsidRDefault="00981B70">
      <w:pPr>
        <w:pStyle w:val="BodyText"/>
        <w:rPr>
          <w:sz w:val="20"/>
        </w:rPr>
      </w:pPr>
    </w:p>
    <w:p w14:paraId="6B3259FA" w14:textId="77777777" w:rsidR="00981B70" w:rsidRDefault="00981B70">
      <w:pPr>
        <w:pStyle w:val="BodyText"/>
        <w:rPr>
          <w:sz w:val="20"/>
        </w:rPr>
      </w:pPr>
    </w:p>
    <w:p w14:paraId="05B2B912" w14:textId="77777777" w:rsidR="00981B70" w:rsidRDefault="00981B70">
      <w:pPr>
        <w:pStyle w:val="BodyText"/>
        <w:rPr>
          <w:sz w:val="20"/>
        </w:rPr>
      </w:pPr>
    </w:p>
    <w:p w14:paraId="347294B9" w14:textId="77777777" w:rsidR="00981B70" w:rsidRDefault="00981B70">
      <w:pPr>
        <w:pStyle w:val="BodyText"/>
        <w:spacing w:before="4"/>
        <w:rPr>
          <w:sz w:val="23"/>
        </w:rPr>
      </w:pPr>
    </w:p>
    <w:p w14:paraId="2AC044FD" w14:textId="77777777" w:rsidR="00981B70" w:rsidRDefault="00027BC5">
      <w:pPr>
        <w:pStyle w:val="BodyText"/>
        <w:spacing w:before="100"/>
        <w:ind w:left="911" w:right="574"/>
        <w:jc w:val="both"/>
      </w:pPr>
      <w:r>
        <w:t>DENGAN INI MENERANGKAN, BAHWA BERDASARKAN PENILAIAN TERHADAP HASIL PROSES BIMBINGAN YANG TELAH DILAKUKAN, MAKA JUDUL/LAPORAN KERJA PRAKTIK KELOMPOK M A H A S I S W A P E S E R T A K P T E R S E B U T D I A T A S T A D I , S A Y A N Y A T A K A N :</w:t>
      </w:r>
    </w:p>
    <w:p w14:paraId="2D237833" w14:textId="77777777" w:rsidR="00981B70" w:rsidRDefault="00027BC5">
      <w:pPr>
        <w:spacing w:before="184"/>
        <w:ind w:left="1035"/>
        <w:rPr>
          <w:rFonts w:ascii="Copperplate Gothic Bold"/>
          <w:b/>
        </w:rPr>
      </w:pPr>
      <w:r>
        <w:rPr>
          <w:rFonts w:ascii="Copperplate Gothic Bold"/>
          <w:b/>
          <w:color w:val="003366"/>
        </w:rPr>
        <w:t>TELAH MEMENUHI PERSYARATAN DAN LAYAK UNTUK DISEMINARKAN</w:t>
      </w:r>
    </w:p>
    <w:p w14:paraId="44C711A5" w14:textId="3ACEFADC" w:rsidR="00981B70" w:rsidRPr="00027BC5" w:rsidRDefault="00D71F5F">
      <w:pPr>
        <w:tabs>
          <w:tab w:val="left" w:pos="8105"/>
        </w:tabs>
        <w:spacing w:before="113"/>
        <w:ind w:left="1437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4FAC25D5" wp14:editId="75618F9A">
                <wp:simplePos x="0" y="0"/>
                <wp:positionH relativeFrom="page">
                  <wp:posOffset>4935855</wp:posOffset>
                </wp:positionH>
                <wp:positionV relativeFrom="paragraph">
                  <wp:posOffset>250825</wp:posOffset>
                </wp:positionV>
                <wp:extent cx="687705" cy="2540"/>
                <wp:effectExtent l="0" t="0" r="0" b="0"/>
                <wp:wrapTopAndBottom/>
                <wp:docPr id="94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05" cy="2540"/>
                          <a:chOff x="7773" y="395"/>
                          <a:chExt cx="1083" cy="4"/>
                        </a:xfrm>
                      </wpg:grpSpPr>
                      <wps:wsp>
                        <wps:cNvPr id="9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7772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833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7893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7953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8013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8073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8133" y="395"/>
                            <a:ext cx="30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193" y="395"/>
                            <a:ext cx="30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8253" y="395"/>
                            <a:ext cx="30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313" y="395"/>
                            <a:ext cx="30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373" y="395"/>
                            <a:ext cx="30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8433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493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8553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8613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673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8733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794" y="395"/>
                            <a:ext cx="30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854" y="395"/>
                            <a:ext cx="2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AF6126" id="Group 93" o:spid="_x0000_s1026" style="position:absolute;margin-left:388.65pt;margin-top:19.75pt;width:54.15pt;height:.2pt;z-index:-251659776;mso-wrap-distance-left:0;mso-wrap-distance-right:0;mso-position-horizontal-relative:page" coordorigin="7773,395" coordsize="1083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">
                <v:rect id="Rectangle 112" o:spid="_x0000_s1027" style="position:absolute;left:7772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" fillcolor="#036" stroked="f"/>
                <v:rect id="Rectangle 111" o:spid="_x0000_s1028" style="position:absolute;left:7833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" fillcolor="#036" stroked="f"/>
                <v:rect id="Rectangle 110" o:spid="_x0000_s1029" style="position:absolute;left:7893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" fillcolor="#036" stroked="f"/>
                <v:rect id="Rectangle 109" o:spid="_x0000_s1030" style="position:absolute;left:7953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" fillcolor="#036" stroked="f"/>
                <v:rect id="Rectangle 108" o:spid="_x0000_s1031" style="position:absolute;left:8013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" fillcolor="#036" stroked="f"/>
                <v:rect id="Rectangle 107" o:spid="_x0000_s1032" style="position:absolute;left:8073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" fillcolor="#036" stroked="f"/>
                <v:rect id="Rectangle 106" o:spid="_x0000_s1033" style="position:absolute;left:8133;top:395;width:3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" fillcolor="#036" stroked="f"/>
                <v:rect id="Rectangle 105" o:spid="_x0000_s1034" style="position:absolute;left:8193;top:395;width:3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" fillcolor="#036" stroked="f"/>
                <v:rect id="Rectangle 104" o:spid="_x0000_s1035" style="position:absolute;left:8253;top:395;width:3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" fillcolor="#036" stroked="f"/>
                <v:rect id="Rectangle 103" o:spid="_x0000_s1036" style="position:absolute;left:8313;top:395;width:3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" fillcolor="#036" stroked="f"/>
                <v:rect id="Rectangle 102" o:spid="_x0000_s1037" style="position:absolute;left:8373;top:395;width:3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" fillcolor="#036" stroked="f"/>
                <v:rect id="Rectangle 101" o:spid="_x0000_s1038" style="position:absolute;left:8433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" fillcolor="#036" stroked="f"/>
                <v:rect id="Rectangle 100" o:spid="_x0000_s1039" style="position:absolute;left:8493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" fillcolor="#036" stroked="f"/>
                <v:rect id="Rectangle 99" o:spid="_x0000_s1040" style="position:absolute;left:8553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" fillcolor="#036" stroked="f"/>
                <v:rect id="Rectangle 98" o:spid="_x0000_s1041" style="position:absolute;left:8613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" fillcolor="#036" stroked="f"/>
                <v:rect id="Rectangle 97" o:spid="_x0000_s1042" style="position:absolute;left:8673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" fillcolor="#036" stroked="f"/>
                <v:rect id="Rectangle 96" o:spid="_x0000_s1043" style="position:absolute;left:8733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" fillcolor="#036" stroked="f"/>
                <v:rect id="Rectangle 95" o:spid="_x0000_s1044" style="position:absolute;left:8794;top:395;width:3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" fillcolor="#036" stroked="f"/>
                <v:rect id="Rectangle 94" o:spid="_x0000_s1045" style="position:absolute;left:8854;top:395;width:2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" fillcolor="#036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1A343206" wp14:editId="7BBC855F">
                <wp:simplePos x="0" y="0"/>
                <wp:positionH relativeFrom="page">
                  <wp:posOffset>5737225</wp:posOffset>
                </wp:positionH>
                <wp:positionV relativeFrom="paragraph">
                  <wp:posOffset>250825</wp:posOffset>
                </wp:positionV>
                <wp:extent cx="667385" cy="2540"/>
                <wp:effectExtent l="0" t="0" r="0" b="0"/>
                <wp:wrapTopAndBottom/>
                <wp:docPr id="75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385" cy="2540"/>
                          <a:chOff x="9035" y="395"/>
                          <a:chExt cx="1051" cy="4"/>
                        </a:xfrm>
                      </wpg:grpSpPr>
                      <wps:wsp>
                        <wps:cNvPr id="7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035" y="395"/>
                            <a:ext cx="29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9094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154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14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274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334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394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9455" y="395"/>
                            <a:ext cx="30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515" y="395"/>
                            <a:ext cx="30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575" y="395"/>
                            <a:ext cx="30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9635" y="395"/>
                            <a:ext cx="30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695" y="395"/>
                            <a:ext cx="30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755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815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875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935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9995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0055" y="395"/>
                            <a:ext cx="31" cy="4"/>
                          </a:xfrm>
                          <a:prstGeom prst="rect">
                            <a:avLst/>
                          </a:prstGeom>
                          <a:solidFill>
                            <a:srgbClr val="0033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E57D2" id="Group 74" o:spid="_x0000_s1026" style="position:absolute;margin-left:451.75pt;margin-top:19.75pt;width:52.55pt;height:.2pt;z-index:-251658752;mso-wrap-distance-left:0;mso-wrap-distance-right:0;mso-position-horizontal-relative:page" coordorigin="9035,395" coordsize="1051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">
                <v:rect id="Rectangle 92" o:spid="_x0000_s1027" style="position:absolute;left:9035;top:395;width:29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" fillcolor="#036" stroked="f"/>
                <v:rect id="Rectangle 91" o:spid="_x0000_s1028" style="position:absolute;left:9094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" fillcolor="#036" stroked="f"/>
                <v:rect id="Rectangle 90" o:spid="_x0000_s1029" style="position:absolute;left:9154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" fillcolor="#036" stroked="f"/>
                <v:rect id="Rectangle 89" o:spid="_x0000_s1030" style="position:absolute;left:9214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" fillcolor="#036" stroked="f"/>
                <v:rect id="Rectangle 88" o:spid="_x0000_s1031" style="position:absolute;left:9274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" fillcolor="#036" stroked="f"/>
                <v:rect id="Rectangle 87" o:spid="_x0000_s1032" style="position:absolute;left:9334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" fillcolor="#036" stroked="f"/>
                <v:rect id="Rectangle 86" o:spid="_x0000_s1033" style="position:absolute;left:9394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" fillcolor="#036" stroked="f"/>
                <v:rect id="Rectangle 85" o:spid="_x0000_s1034" style="position:absolute;left:9455;top:395;width:3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" fillcolor="#036" stroked="f"/>
                <v:rect id="Rectangle 84" o:spid="_x0000_s1035" style="position:absolute;left:9515;top:395;width:3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" fillcolor="#036" stroked="f"/>
                <v:rect id="Rectangle 83" o:spid="_x0000_s1036" style="position:absolute;left:9575;top:395;width:3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" fillcolor="#036" stroked="f"/>
                <v:rect id="Rectangle 82" o:spid="_x0000_s1037" style="position:absolute;left:9635;top:395;width:3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" fillcolor="#036" stroked="f"/>
                <v:rect id="Rectangle 81" o:spid="_x0000_s1038" style="position:absolute;left:9695;top:395;width:30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" fillcolor="#036" stroked="f"/>
                <v:rect id="Rectangle 80" o:spid="_x0000_s1039" style="position:absolute;left:9755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" fillcolor="#036" stroked="f"/>
                <v:rect id="Rectangle 79" o:spid="_x0000_s1040" style="position:absolute;left:9815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" fillcolor="#036" stroked="f"/>
                <v:rect id="Rectangle 78" o:spid="_x0000_s1041" style="position:absolute;left:9875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" fillcolor="#036" stroked="f"/>
                <v:rect id="Rectangle 77" o:spid="_x0000_s1042" style="position:absolute;left:9935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" fillcolor="#036" stroked="f"/>
                <v:rect id="Rectangle 76" o:spid="_x0000_s1043" style="position:absolute;left:9995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" fillcolor="#036" stroked="f"/>
                <v:rect id="Rectangle 75" o:spid="_x0000_s1044" style="position:absolute;left:10055;top:395;width: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" fillcolor="#036" stroked="f"/>
                <w10:wrap type="topAndBottom" anchorx="page"/>
              </v:group>
            </w:pict>
          </mc:Fallback>
        </mc:AlternateContent>
      </w:r>
      <w:r w:rsidR="00027BC5">
        <w:rPr>
          <w:rFonts w:ascii="Copperplate Gothic Light"/>
          <w:color w:val="003366"/>
          <w:sz w:val="20"/>
        </w:rPr>
        <w:t>PADA SEMINAR KERJA PRAKTIK</w:t>
      </w:r>
      <w:r w:rsidR="00027BC5">
        <w:rPr>
          <w:rFonts w:ascii="Copperplate Gothic Light"/>
          <w:color w:val="003366"/>
          <w:spacing w:val="-12"/>
          <w:sz w:val="20"/>
        </w:rPr>
        <w:t xml:space="preserve"> </w:t>
      </w:r>
      <w:r w:rsidR="00027BC5">
        <w:rPr>
          <w:rFonts w:ascii="Copperplate Gothic Light"/>
          <w:color w:val="003366"/>
          <w:sz w:val="20"/>
        </w:rPr>
        <w:t>TAHUN</w:t>
      </w:r>
      <w:r w:rsidR="00027BC5">
        <w:rPr>
          <w:rFonts w:ascii="Copperplate Gothic Light"/>
          <w:color w:val="003366"/>
          <w:spacing w:val="-3"/>
          <w:sz w:val="20"/>
        </w:rPr>
        <w:t xml:space="preserve"> </w:t>
      </w:r>
      <w:r w:rsidR="00027BC5">
        <w:rPr>
          <w:rFonts w:ascii="Copperplate Gothic Light"/>
          <w:color w:val="003366"/>
          <w:sz w:val="20"/>
        </w:rPr>
        <w:t>AKADEMIK</w:t>
      </w:r>
      <w:r w:rsidR="00027BC5">
        <w:rPr>
          <w:rFonts w:ascii="Copperplate Gothic Light"/>
          <w:color w:val="003366"/>
          <w:sz w:val="20"/>
          <w:lang w:val="en-US"/>
        </w:rPr>
        <w:t xml:space="preserve"> </w:t>
      </w:r>
      <w:r w:rsidR="00027BC5" w:rsidRPr="00862991">
        <w:rPr>
          <w:rFonts w:asciiTheme="majorHAnsi" w:hAnsiTheme="majorHAnsi"/>
          <w:b/>
          <w:bCs/>
          <w:color w:val="003366"/>
          <w:sz w:val="20"/>
          <w:lang w:val="en-US"/>
        </w:rPr>
        <w:t>GANJI</w:t>
      </w:r>
      <w:r w:rsidR="00862991" w:rsidRPr="00862991">
        <w:rPr>
          <w:rFonts w:asciiTheme="majorHAnsi" w:hAnsiTheme="majorHAnsi"/>
          <w:b/>
          <w:bCs/>
          <w:color w:val="003366"/>
          <w:sz w:val="20"/>
          <w:lang w:val="en-US"/>
        </w:rPr>
        <w:t xml:space="preserve">L </w:t>
      </w:r>
      <w:r w:rsidR="00027BC5" w:rsidRPr="00862991">
        <w:rPr>
          <w:rFonts w:asciiTheme="majorHAnsi" w:hAnsiTheme="majorHAnsi"/>
          <w:b/>
          <w:bCs/>
          <w:color w:val="003366"/>
          <w:sz w:val="20"/>
          <w:lang w:val="en-US"/>
        </w:rPr>
        <w:t>202</w:t>
      </w:r>
      <w:r w:rsidR="00862991" w:rsidRPr="00862991">
        <w:rPr>
          <w:rFonts w:asciiTheme="majorHAnsi" w:hAnsiTheme="majorHAnsi"/>
          <w:b/>
          <w:bCs/>
          <w:color w:val="003366"/>
          <w:sz w:val="20"/>
          <w:lang w:val="en-US"/>
        </w:rPr>
        <w:t>1</w:t>
      </w:r>
      <w:r w:rsidR="00027BC5" w:rsidRPr="00862991">
        <w:rPr>
          <w:rFonts w:asciiTheme="majorHAnsi" w:hAnsiTheme="majorHAnsi"/>
          <w:b/>
          <w:bCs/>
          <w:color w:val="003366"/>
          <w:position w:val="-2"/>
        </w:rPr>
        <w:t>/</w:t>
      </w:r>
      <w:r w:rsidR="00027BC5" w:rsidRPr="00862991">
        <w:rPr>
          <w:rFonts w:asciiTheme="majorHAnsi" w:hAnsiTheme="majorHAnsi"/>
          <w:b/>
          <w:bCs/>
          <w:color w:val="003366"/>
          <w:position w:val="-2"/>
          <w:lang w:val="en-US"/>
        </w:rPr>
        <w:t>202</w:t>
      </w:r>
      <w:r w:rsidR="00862991" w:rsidRPr="00862991">
        <w:rPr>
          <w:rFonts w:asciiTheme="majorHAnsi" w:hAnsiTheme="majorHAnsi"/>
          <w:b/>
          <w:bCs/>
          <w:color w:val="003366"/>
          <w:position w:val="-2"/>
          <w:lang w:val="en-US"/>
        </w:rPr>
        <w:t>2</w:t>
      </w:r>
    </w:p>
    <w:p w14:paraId="23FCCDF8" w14:textId="77777777" w:rsidR="00981B70" w:rsidRDefault="00027BC5">
      <w:pPr>
        <w:pStyle w:val="BodyText"/>
        <w:spacing w:before="104"/>
        <w:ind w:left="896" w:right="577"/>
        <w:jc w:val="both"/>
      </w:pPr>
      <w:r>
        <w:rPr>
          <w:spacing w:val="17"/>
        </w:rPr>
        <w:t xml:space="preserve">DEMIKIAN </w:t>
      </w:r>
      <w:r>
        <w:rPr>
          <w:spacing w:val="16"/>
        </w:rPr>
        <w:t xml:space="preserve">SURAT </w:t>
      </w:r>
      <w:r>
        <w:rPr>
          <w:spacing w:val="17"/>
        </w:rPr>
        <w:t xml:space="preserve">PERNYATAAN </w:t>
      </w:r>
      <w:r>
        <w:rPr>
          <w:spacing w:val="13"/>
        </w:rPr>
        <w:t xml:space="preserve">INI </w:t>
      </w:r>
      <w:r>
        <w:rPr>
          <w:spacing w:val="14"/>
        </w:rPr>
        <w:t xml:space="preserve">SAYA BUAT </w:t>
      </w:r>
      <w:r>
        <w:rPr>
          <w:spacing w:val="16"/>
        </w:rPr>
        <w:t xml:space="preserve">UNTUK </w:t>
      </w:r>
      <w:r>
        <w:rPr>
          <w:spacing w:val="15"/>
        </w:rPr>
        <w:t xml:space="preserve">DAPAT </w:t>
      </w:r>
      <w:r>
        <w:rPr>
          <w:spacing w:val="18"/>
        </w:rPr>
        <w:t xml:space="preserve">DIPERGUNAKAN </w:t>
      </w:r>
      <w:r>
        <w:rPr>
          <w:spacing w:val="7"/>
        </w:rPr>
        <w:t xml:space="preserve">SEBAGAIMANA MESTINYA. </w:t>
      </w:r>
      <w:r>
        <w:rPr>
          <w:spacing w:val="6"/>
        </w:rPr>
        <w:t xml:space="preserve">ATAS </w:t>
      </w:r>
      <w:r>
        <w:rPr>
          <w:spacing w:val="7"/>
        </w:rPr>
        <w:t>SEGALA PERHATIANNYA DIUCAPKAN TERIMA</w:t>
      </w:r>
      <w:r>
        <w:rPr>
          <w:spacing w:val="58"/>
        </w:rPr>
        <w:t xml:space="preserve"> </w:t>
      </w:r>
      <w:r>
        <w:rPr>
          <w:spacing w:val="7"/>
        </w:rPr>
        <w:t>KASIH.</w:t>
      </w:r>
    </w:p>
    <w:p w14:paraId="34767391" w14:textId="32589F79" w:rsidR="00981B70" w:rsidRPr="00D239B0" w:rsidRDefault="00D71F5F">
      <w:pPr>
        <w:pStyle w:val="BodyText"/>
        <w:spacing w:before="203"/>
        <w:ind w:left="6303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5F6FDB42" wp14:editId="24C6085C">
                <wp:simplePos x="0" y="0"/>
                <wp:positionH relativeFrom="page">
                  <wp:posOffset>5012055</wp:posOffset>
                </wp:positionH>
                <wp:positionV relativeFrom="paragraph">
                  <wp:posOffset>307975</wp:posOffset>
                </wp:positionV>
                <wp:extent cx="1354455" cy="1270"/>
                <wp:effectExtent l="0" t="0" r="0" b="0"/>
                <wp:wrapTopAndBottom/>
                <wp:docPr id="3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4455" cy="1270"/>
                          <a:chOff x="7893" y="485"/>
                          <a:chExt cx="2133" cy="2"/>
                        </a:xfrm>
                      </wpg:grpSpPr>
                      <wps:wsp>
                        <wps:cNvPr id="3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7893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953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013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073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133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193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253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313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373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433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493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8553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613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8673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733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8794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854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8914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974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34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094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9154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14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74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334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394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455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515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575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635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695" y="484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755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815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875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935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995" y="484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A56E5" id="Group 37" o:spid="_x0000_s1026" style="position:absolute;margin-left:394.65pt;margin-top:24.25pt;width:106.65pt;height:.1pt;z-index:-251657728;mso-wrap-distance-left:0;mso-wrap-distance-right:0;mso-position-horizontal-relative:page" coordorigin="7893,485" coordsize="213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">
                <v:rect id="Rectangle 73" o:spid="_x0000_s1027" style="position:absolute;left:7893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" fillcolor="gray" stroked="f"/>
                <v:rect id="Rectangle 72" o:spid="_x0000_s1028" style="position:absolute;left:7953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" fillcolor="gray" stroked="f"/>
                <v:rect id="Rectangle 71" o:spid="_x0000_s1029" style="position:absolute;left:8013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" fillcolor="gray" stroked="f"/>
                <v:rect id="Rectangle 70" o:spid="_x0000_s1030" style="position:absolute;left:8073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" fillcolor="gray" stroked="f"/>
                <v:rect id="Rectangle 69" o:spid="_x0000_s1031" style="position:absolute;left:8133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" fillcolor="gray" stroked="f"/>
                <v:rect id="Rectangle 68" o:spid="_x0000_s1032" style="position:absolute;left:8193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" fillcolor="gray" stroked="f"/>
                <v:rect id="Rectangle 67" o:spid="_x0000_s1033" style="position:absolute;left:8253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" fillcolor="gray" stroked="f"/>
                <v:rect id="Rectangle 66" o:spid="_x0000_s1034" style="position:absolute;left:8313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" fillcolor="gray" stroked="f"/>
                <v:rect id="Rectangle 65" o:spid="_x0000_s1035" style="position:absolute;left:8373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" fillcolor="gray" stroked="f"/>
                <v:rect id="Rectangle 64" o:spid="_x0000_s1036" style="position:absolute;left:8433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" fillcolor="gray" stroked="f"/>
                <v:rect id="Rectangle 63" o:spid="_x0000_s1037" style="position:absolute;left:8493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" fillcolor="gray" stroked="f"/>
                <v:rect id="Rectangle 62" o:spid="_x0000_s1038" style="position:absolute;left:8553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" fillcolor="gray" stroked="f"/>
                <v:rect id="Rectangle 61" o:spid="_x0000_s1039" style="position:absolute;left:8613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" fillcolor="gray" stroked="f"/>
                <v:rect id="Rectangle 60" o:spid="_x0000_s1040" style="position:absolute;left:8673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" fillcolor="gray" stroked="f"/>
                <v:rect id="Rectangle 59" o:spid="_x0000_s1041" style="position:absolute;left:8733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" fillcolor="gray" stroked="f"/>
                <v:rect id="Rectangle 58" o:spid="_x0000_s1042" style="position:absolute;left:8794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" fillcolor="gray" stroked="f"/>
                <v:rect id="Rectangle 57" o:spid="_x0000_s1043" style="position:absolute;left:8854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" fillcolor="gray" stroked="f"/>
                <v:rect id="Rectangle 56" o:spid="_x0000_s1044" style="position:absolute;left:8914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" fillcolor="gray" stroked="f"/>
                <v:rect id="Rectangle 55" o:spid="_x0000_s1045" style="position:absolute;left:8974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" fillcolor="gray" stroked="f"/>
                <v:rect id="Rectangle 54" o:spid="_x0000_s1046" style="position:absolute;left:9034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" fillcolor="gray" stroked="f"/>
                <v:rect id="Rectangle 53" o:spid="_x0000_s1047" style="position:absolute;left:9094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" fillcolor="gray" stroked="f"/>
                <v:rect id="Rectangle 52" o:spid="_x0000_s1048" style="position:absolute;left:9154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" fillcolor="gray" stroked="f"/>
                <v:rect id="Rectangle 51" o:spid="_x0000_s1049" style="position:absolute;left:9214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" fillcolor="gray" stroked="f"/>
                <v:rect id="Rectangle 50" o:spid="_x0000_s1050" style="position:absolute;left:9274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" fillcolor="gray" stroked="f"/>
                <v:rect id="Rectangle 49" o:spid="_x0000_s1051" style="position:absolute;left:9334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" fillcolor="gray" stroked="f"/>
                <v:rect id="Rectangle 48" o:spid="_x0000_s1052" style="position:absolute;left:9394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" fillcolor="gray" stroked="f"/>
                <v:rect id="Rectangle 47" o:spid="_x0000_s1053" style="position:absolute;left:9455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" fillcolor="gray" stroked="f"/>
                <v:rect id="Rectangle 46" o:spid="_x0000_s1054" style="position:absolute;left:9515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" fillcolor="gray" stroked="f"/>
                <v:rect id="Rectangle 45" o:spid="_x0000_s1055" style="position:absolute;left:9575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" fillcolor="gray" stroked="f"/>
                <v:rect id="Rectangle 44" o:spid="_x0000_s1056" style="position:absolute;left:9635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" fillcolor="gray" stroked="f"/>
                <v:rect id="Rectangle 43" o:spid="_x0000_s1057" style="position:absolute;left:9695;top:484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" fillcolor="gray" stroked="f"/>
                <v:rect id="Rectangle 42" o:spid="_x0000_s1058" style="position:absolute;left:9755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" fillcolor="gray" stroked="f"/>
                <v:rect id="Rectangle 41" o:spid="_x0000_s1059" style="position:absolute;left:9815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" fillcolor="gray" stroked="f"/>
                <v:rect id="Rectangle 40" o:spid="_x0000_s1060" style="position:absolute;left:9875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" fillcolor="gray" stroked="f"/>
                <v:rect id="Rectangle 39" o:spid="_x0000_s1061" style="position:absolute;left:9935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" fillcolor="gray" stroked="f"/>
                <v:rect id="Rectangle 38" o:spid="_x0000_s1062" style="position:absolute;left:9995;top:484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" fillcolor="gray" stroked="f"/>
                <w10:wrap type="topAndBottom" anchorx="page"/>
              </v:group>
            </w:pict>
          </mc:Fallback>
        </mc:AlternateContent>
      </w:r>
      <w:r w:rsidR="00027BC5">
        <w:t>CIMAHI,</w:t>
      </w:r>
      <w:r w:rsidR="00D239B0">
        <w:rPr>
          <w:lang w:val="en-US"/>
        </w:rPr>
        <w:t xml:space="preserve"> 16 NOVEMBER 2021</w:t>
      </w:r>
    </w:p>
    <w:p w14:paraId="1083ED2D" w14:textId="77777777" w:rsidR="00D239B0" w:rsidRDefault="00D239B0" w:rsidP="00C93D3C">
      <w:pPr>
        <w:spacing w:before="166"/>
        <w:ind w:left="7254" w:right="1757" w:hanging="202"/>
        <w:rPr>
          <w:sz w:val="18"/>
        </w:rPr>
      </w:pPr>
      <w:ins w:id="0" w:author=" " w:date="2021-11-16T10:24:00Z">
        <w:r>
          <w:rPr>
            <w:noProof/>
          </w:rPr>
          <w:drawing>
            <wp:anchor distT="0" distB="0" distL="114300" distR="114300" simplePos="0" relativeHeight="251664896" behindDoc="1" locked="0" layoutInCell="1" allowOverlap="1" wp14:anchorId="5E54DAFA" wp14:editId="701006AF">
              <wp:simplePos x="0" y="0"/>
              <wp:positionH relativeFrom="margin">
                <wp:posOffset>4737100</wp:posOffset>
              </wp:positionH>
              <wp:positionV relativeFrom="paragraph">
                <wp:posOffset>100965</wp:posOffset>
              </wp:positionV>
              <wp:extent cx="693420" cy="693420"/>
              <wp:effectExtent l="0" t="0" r="0" b="0"/>
              <wp:wrapNone/>
              <wp:docPr id="592" name="Picture 59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3420" cy="693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622B4DB1" w14:textId="0AAC56A0" w:rsidR="00981B70" w:rsidRPr="00C93D3C" w:rsidRDefault="00027BC5" w:rsidP="00C93D3C">
      <w:pPr>
        <w:spacing w:before="166"/>
        <w:ind w:left="7254" w:right="1757" w:hanging="202"/>
        <w:rPr>
          <w:sz w:val="18"/>
        </w:rPr>
      </w:pPr>
      <w:r>
        <w:rPr>
          <w:sz w:val="18"/>
        </w:rPr>
        <w:t xml:space="preserve"> </w:t>
      </w:r>
    </w:p>
    <w:p w14:paraId="1146E97F" w14:textId="77777777" w:rsidR="00D239B0" w:rsidRDefault="00C93D3C" w:rsidP="00C93D3C">
      <w:pPr>
        <w:pStyle w:val="BodyText"/>
        <w:tabs>
          <w:tab w:val="left" w:pos="7088"/>
        </w:tabs>
        <w:spacing w:before="5"/>
        <w:rPr>
          <w:noProof/>
          <w:sz w:val="18"/>
          <w:lang w:val="en-US" w:eastAsia="en-US"/>
        </w:rPr>
      </w:pPr>
      <w:r>
        <w:rPr>
          <w:noProof/>
          <w:sz w:val="18"/>
          <w:lang w:val="en-US" w:eastAsia="en-US"/>
        </w:rPr>
        <w:tab/>
      </w:r>
    </w:p>
    <w:p w14:paraId="09190ABD" w14:textId="7343F625" w:rsidR="00C93D3C" w:rsidRDefault="00C93D3C" w:rsidP="00C93D3C">
      <w:pPr>
        <w:pStyle w:val="BodyText"/>
        <w:tabs>
          <w:tab w:val="left" w:pos="7088"/>
        </w:tabs>
        <w:spacing w:before="5"/>
        <w:rPr>
          <w:i/>
          <w:sz w:val="23"/>
        </w:rPr>
      </w:pPr>
      <w:r>
        <w:rPr>
          <w:noProof/>
          <w:sz w:val="18"/>
          <w:lang w:val="en-US" w:eastAsia="en-US"/>
        </w:rPr>
        <w:t xml:space="preserve">       </w:t>
      </w:r>
    </w:p>
    <w:p w14:paraId="2EFB9FBB" w14:textId="3124FE7E" w:rsidR="00D239B0" w:rsidRDefault="00D239B0" w:rsidP="00D239B0">
      <w:pPr>
        <w:ind w:left="5760" w:firstLine="903"/>
      </w:pPr>
      <w:r>
        <w:rPr>
          <w:sz w:val="20"/>
          <w:szCs w:val="20"/>
          <w:u w:val="single"/>
        </w:rPr>
        <w:t>Puspita Nurul S</w:t>
      </w:r>
      <w:r w:rsidRPr="00C2334E">
        <w:rPr>
          <w:sz w:val="20"/>
          <w:szCs w:val="20"/>
          <w:u w:val="single"/>
        </w:rPr>
        <w:t>.</w:t>
      </w:r>
      <w:r>
        <w:rPr>
          <w:color w:val="000000"/>
          <w:u w:val="single"/>
        </w:rPr>
        <w:t>, S.Kom., M.T.</w:t>
      </w:r>
    </w:p>
    <w:p w14:paraId="062B9045" w14:textId="77777777" w:rsidR="00D239B0" w:rsidRDefault="00D239B0" w:rsidP="00D239B0">
      <w:pPr>
        <w:ind w:left="5040" w:firstLine="720"/>
        <w:jc w:val="center"/>
      </w:pPr>
      <w:r>
        <w:rPr>
          <w:color w:val="000000"/>
        </w:rPr>
        <w:t>NID. 4121.905.85</w:t>
      </w:r>
    </w:p>
    <w:p w14:paraId="3250771D" w14:textId="504A578B" w:rsidR="00981B70" w:rsidRDefault="00981B70" w:rsidP="00C93D3C">
      <w:pPr>
        <w:pStyle w:val="BodyText"/>
        <w:tabs>
          <w:tab w:val="left" w:pos="6804"/>
        </w:tabs>
        <w:spacing w:before="5"/>
        <w:ind w:firstLine="6723"/>
        <w:rPr>
          <w:i/>
          <w:sz w:val="23"/>
        </w:rPr>
      </w:pPr>
    </w:p>
    <w:p w14:paraId="2C9B9268" w14:textId="5FE4FCC8" w:rsidR="00981B70" w:rsidRDefault="00D71F5F">
      <w:pPr>
        <w:pStyle w:val="BodyText"/>
        <w:spacing w:line="31" w:lineRule="exact"/>
        <w:ind w:left="97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695FDC1" wp14:editId="34168B26">
                <wp:extent cx="6484620" cy="20320"/>
                <wp:effectExtent l="10795" t="1270" r="10160" b="698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20320"/>
                          <a:chOff x="0" y="0"/>
                          <a:chExt cx="10212" cy="32"/>
                        </a:xfrm>
                      </wpg:grpSpPr>
                      <wps:wsp>
                        <wps:cNvPr id="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148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7208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268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328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388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448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508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7568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7628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688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48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808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868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929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989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8049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109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169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229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289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8349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409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8469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529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590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650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710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770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830" y="0"/>
                            <a:ext cx="30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890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950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010" y="0"/>
                            <a:ext cx="31" cy="2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4"/>
                            <a:ext cx="10212" cy="0"/>
                          </a:xfrm>
                          <a:prstGeom prst="line">
                            <a:avLst/>
                          </a:prstGeom>
                          <a:noFill/>
                          <a:ln w="8522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D86653" id="Group 2" o:spid="_x0000_s1026" style="width:510.6pt;height:1.6pt;mso-position-horizontal-relative:char;mso-position-vertical-relative:line" coordsize="1021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">
                <v:rect id="Rectangle 35" o:spid="_x0000_s1027" style="position:absolute;left:7148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4pv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C&#10;75V4A+T8AwAA//8DAFBLAQItABQABgAIAAAAIQDb4fbL7gAAAIUBAAATAAAAAAAAAAAAAAAAAAAA&#10;AABbQ29udGVudF9UeXBlc10ueG1sUEsBAi0AFAAGAAgAAAAhAFr0LFu/AAAAFQEAAAsAAAAAAAAA&#10;AAAAAAAAHwEAAF9yZWxzLy5yZWxzUEsBAi0AFAAGAAgAAAAhALmLim++AAAA2gAAAA8AAAAAAAAA&#10;AAAAAAAABwIAAGRycy9kb3ducmV2LnhtbFBLBQYAAAAAAwADALcAAADyAgAAAAA=&#10;" fillcolor="gray" stroked="f"/>
                <v:rect id="Rectangle 34" o:spid="_x0000_s1028" style="position:absolute;left:7208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rect id="Rectangle 33" o:spid="_x0000_s1029" style="position:absolute;left:7268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GD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G&#10;75V4A+T8AwAA//8DAFBLAQItABQABgAIAAAAIQDb4fbL7gAAAIUBAAATAAAAAAAAAAAAAAAAAAAA&#10;AABbQ29udGVudF9UeXBlc10ueG1sUEsBAi0AFAAGAAgAAAAhAFr0LFu/AAAAFQEAAAsAAAAAAAAA&#10;AAAAAAAAHwEAAF9yZWxzLy5yZWxzUEsBAi0AFAAGAAgAAAAhACYVsYO+AAAA2gAAAA8AAAAAAAAA&#10;AAAAAAAABwIAAGRycy9kb3ducmV2LnhtbFBLBQYAAAAAAwADALcAAADyAgAAAAA=&#10;" fillcolor="gray" stroked="f"/>
                <v:rect id="Rectangle 32" o:spid="_x0000_s1030" style="position:absolute;left:7328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" fillcolor="gray" stroked="f"/>
                <v:rect id="Rectangle 31" o:spid="_x0000_s1031" style="position:absolute;left:7388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" fillcolor="gray" stroked="f"/>
                <v:rect id="Rectangle 30" o:spid="_x0000_s1032" style="position:absolute;left:7448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" fillcolor="gray" stroked="f"/>
                <v:rect id="Rectangle 29" o:spid="_x0000_s1033" style="position:absolute;left:7508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t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" fillcolor="gray" stroked="f"/>
                <v:rect id="Rectangle 28" o:spid="_x0000_s1034" style="position:absolute;left:7568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" fillcolor="gray" stroked="f"/>
                <v:rect id="Rectangle 27" o:spid="_x0000_s1035" style="position:absolute;left:7628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" fillcolor="gray" stroked="f"/>
                <v:rect id="Rectangle 26" o:spid="_x0000_s1036" style="position:absolute;left:7688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" fillcolor="gray" stroked="f"/>
                <v:rect id="Rectangle 25" o:spid="_x0000_s1037" style="position:absolute;left:7748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Au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H3&#10;l3iAnH8AAAD//wMAUEsBAi0AFAAGAAgAAAAhANvh9svuAAAAhQEAABMAAAAAAAAAAAAAAAAAAAAA&#10;AFtDb250ZW50X1R5cGVzXS54bWxQSwECLQAUAAYACAAAACEAWvQsW78AAAAVAQAACwAAAAAAAAAA&#10;AAAAAAAfAQAAX3JlbHMvLnJlbHNQSwECLQAUAAYACAAAACEAfJHALr0AAADbAAAADwAAAAAAAAAA&#10;AAAAAAAHAgAAZHJzL2Rvd25yZXYueG1sUEsFBgAAAAADAAMAtwAAAPECAAAAAA==&#10;" fillcolor="gray" stroked="f"/>
                <v:rect id="Rectangle 24" o:spid="_x0000_s1038" style="position:absolute;left:7808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" fillcolor="gray" stroked="f"/>
                <v:rect id="Rectangle 23" o:spid="_x0000_s1039" style="position:absolute;left:7868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/vC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P3&#10;l3iAnH8AAAD//wMAUEsBAi0AFAAGAAgAAAAhANvh9svuAAAAhQEAABMAAAAAAAAAAAAAAAAAAAAA&#10;AFtDb250ZW50X1R5cGVzXS54bWxQSwECLQAUAAYACAAAACEAWvQsW78AAAAVAQAACwAAAAAAAAAA&#10;AAAAAAAfAQAAX3JlbHMvLnJlbHNQSwECLQAUAAYACAAAACEA4w/7wr0AAADbAAAADwAAAAAAAAAA&#10;AAAAAAAHAgAAZHJzL2Rvd25yZXYueG1sUEsFBgAAAAADAAMAtwAAAPECAAAAAA==&#10;" fillcolor="gray" stroked="f"/>
                <v:rect id="Rectangle 22" o:spid="_x0000_s1040" style="position:absolute;left:7929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" fillcolor="gray" stroked="f"/>
                <v:rect id="Rectangle 21" o:spid="_x0000_s1041" style="position:absolute;left:7989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  <v:rect id="Rectangle 20" o:spid="_x0000_s1042" style="position:absolute;left:8049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  <v:rect id="Rectangle 19" o:spid="_x0000_s1043" style="position:absolute;left:8109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" fillcolor="gray" stroked="f"/>
                <v:rect id="Rectangle 18" o:spid="_x0000_s1044" style="position:absolute;left:8169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" fillcolor="gray" stroked="f"/>
                <v:rect id="Rectangle 17" o:spid="_x0000_s1045" style="position:absolute;left:8229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" fillcolor="gray" stroked="f"/>
                <v:rect id="Rectangle 16" o:spid="_x0000_s1046" style="position:absolute;left:8289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" fillcolor="gray" stroked="f"/>
                <v:rect id="Rectangle 15" o:spid="_x0000_s1047" style="position:absolute;left:8349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" fillcolor="gray" stroked="f"/>
                <v:rect id="Rectangle 14" o:spid="_x0000_s1048" style="position:absolute;left:8409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" fillcolor="gray" stroked="f"/>
                <v:rect id="Rectangle 13" o:spid="_x0000_s1049" style="position:absolute;left:8469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" fillcolor="gray" stroked="f"/>
                <v:rect id="Rectangle 12" o:spid="_x0000_s1050" style="position:absolute;left:8529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" fillcolor="gray" stroked="f"/>
                <v:rect id="Rectangle 11" o:spid="_x0000_s1051" style="position:absolute;left:859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" fillcolor="gray" stroked="f"/>
                <v:rect id="Rectangle 10" o:spid="_x0000_s1052" style="position:absolute;left:865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" fillcolor="gray" stroked="f"/>
                <v:rect id="Rectangle 9" o:spid="_x0000_s1053" style="position:absolute;left:871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" fillcolor="gray" stroked="f"/>
                <v:rect id="Rectangle 8" o:spid="_x0000_s1054" style="position:absolute;left:877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" fillcolor="gray" stroked="f"/>
                <v:rect id="Rectangle 7" o:spid="_x0000_s1055" style="position:absolute;left:8830;width:30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" fillcolor="gray" stroked="f"/>
                <v:rect id="Rectangle 6" o:spid="_x0000_s1056" style="position:absolute;left:8890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" fillcolor="gray" stroked="f"/>
                <v:rect id="Rectangle 5" o:spid="_x0000_s1057" style="position:absolute;left:8950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" fillcolor="gray" stroked="f"/>
                <v:rect id="Rectangle 4" o:spid="_x0000_s1058" style="position:absolute;left:9010;width:31;height: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" fillcolor="gray" stroked="f"/>
                <v:line id="Line 3" o:spid="_x0000_s1059" style="position:absolute;visibility:visible;mso-wrap-style:square" from="0,24" to="10212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" strokecolor="#333" strokeweight=".23672mm"/>
                <w10:anchorlock/>
              </v:group>
            </w:pict>
          </mc:Fallback>
        </mc:AlternateContent>
      </w:r>
    </w:p>
    <w:p w14:paraId="674C6A68" w14:textId="77777777" w:rsidR="00981B70" w:rsidRDefault="00027BC5">
      <w:pPr>
        <w:spacing w:before="68"/>
        <w:ind w:left="115"/>
        <w:rPr>
          <w:sz w:val="18"/>
        </w:rPr>
      </w:pPr>
      <w:r>
        <w:rPr>
          <w:sz w:val="18"/>
        </w:rPr>
        <w:t>SURAT INI DISERAHKAN PADA SAAT PENDAFTARAN SEMINAR BERSAMA BERKAS PRASYARATAN LAINNYA.</w:t>
      </w:r>
    </w:p>
    <w:sectPr w:rsidR="00981B70">
      <w:type w:val="continuous"/>
      <w:pgSz w:w="12250" w:h="15850"/>
      <w:pgMar w:top="380" w:right="10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 ">
    <w15:presenceInfo w15:providerId="Windows Live" w15:userId="c02687ebff0b2f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B70"/>
    <w:rsid w:val="00027BC5"/>
    <w:rsid w:val="00087D0F"/>
    <w:rsid w:val="00273816"/>
    <w:rsid w:val="006F3D52"/>
    <w:rsid w:val="00862991"/>
    <w:rsid w:val="00981B70"/>
    <w:rsid w:val="00AB530B"/>
    <w:rsid w:val="00C93D3C"/>
    <w:rsid w:val="00D239B0"/>
    <w:rsid w:val="00D71F5F"/>
    <w:rsid w:val="00F6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D0E2"/>
  <w15:docId w15:val="{4C63C09B-BA60-44AC-9CB6-7E9661C3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D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3C"/>
    <w:rPr>
      <w:rFonts w:ascii="Tahoma" w:eastAsia="Cambria" w:hAnsi="Tahoma" w:cs="Tahoma"/>
      <w:sz w:val="16"/>
      <w:szCs w:val="16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chani</dc:creator>
  <cp:lastModifiedBy> </cp:lastModifiedBy>
  <cp:revision>4</cp:revision>
  <dcterms:created xsi:type="dcterms:W3CDTF">2021-11-16T03:31:00Z</dcterms:created>
  <dcterms:modified xsi:type="dcterms:W3CDTF">2021-11-16T03:37:00Z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