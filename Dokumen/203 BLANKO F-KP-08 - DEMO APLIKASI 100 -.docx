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AE71" w14:textId="681670D8" w:rsidR="000B0E51" w:rsidRPr="007A35F2" w:rsidRDefault="00A35885" w:rsidP="007A35F2">
      <w:pPr>
        <w:pStyle w:val="ListParagraph"/>
        <w:numPr>
          <w:ilvl w:val="0"/>
          <w:numId w:val="2"/>
        </w:numPr>
        <w:spacing w:before="67"/>
        <w:rPr>
          <w:rFonts w:ascii="Copperplate Gothic Ligh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1491C90" wp14:editId="0517409D">
                <wp:simplePos x="0" y="0"/>
                <wp:positionH relativeFrom="page">
                  <wp:posOffset>640715</wp:posOffset>
                </wp:positionH>
                <wp:positionV relativeFrom="paragraph">
                  <wp:posOffset>221615</wp:posOffset>
                </wp:positionV>
                <wp:extent cx="5073650" cy="0"/>
                <wp:effectExtent l="0" t="0" r="0" b="0"/>
                <wp:wrapTopAndBottom/>
                <wp:docPr id="5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0" cy="0"/>
                        </a:xfrm>
                        <a:prstGeom prst="line">
                          <a:avLst/>
                        </a:prstGeom>
                        <a:noFill/>
                        <a:ln w="12784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D0F4A" id="Line 39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45pt,17.45pt" to="449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" strokecolor="#333" strokeweight=".35511mm">
                <w10:wrap type="topAndBottom" anchorx="page"/>
              </v:line>
            </w:pict>
          </mc:Fallback>
        </mc:AlternateContent>
      </w:r>
      <w:r w:rsidR="00C13444">
        <w:rPr>
          <w:noProof/>
          <w:lang w:val="en-US" w:eastAsia="en-US"/>
        </w:rPr>
        <w:drawing>
          <wp:anchor distT="0" distB="0" distL="0" distR="0" simplePos="0" relativeHeight="251654144" behindDoc="0" locked="0" layoutInCell="1" allowOverlap="1" wp14:anchorId="3CD9785C" wp14:editId="7DEB362A">
            <wp:simplePos x="0" y="0"/>
            <wp:positionH relativeFrom="page">
              <wp:posOffset>640676</wp:posOffset>
            </wp:positionH>
            <wp:positionV relativeFrom="paragraph">
              <wp:posOffset>373019</wp:posOffset>
            </wp:positionV>
            <wp:extent cx="4079925" cy="7311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925" cy="73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89D3CE" wp14:editId="07A59873">
                <wp:simplePos x="0" y="0"/>
                <wp:positionH relativeFrom="page">
                  <wp:posOffset>5332095</wp:posOffset>
                </wp:positionH>
                <wp:positionV relativeFrom="paragraph">
                  <wp:posOffset>372110</wp:posOffset>
                </wp:positionV>
                <wp:extent cx="1719580" cy="647065"/>
                <wp:effectExtent l="0" t="0" r="0" b="0"/>
                <wp:wrapTopAndBottom/>
                <wp:docPr id="5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808080"/>
                                <w:left w:val="single" w:sz="2" w:space="0" w:color="808080"/>
                                <w:bottom w:val="single" w:sz="2" w:space="0" w:color="808080"/>
                                <w:right w:val="single" w:sz="2" w:space="0" w:color="808080"/>
                                <w:insideH w:val="single" w:sz="2" w:space="0" w:color="808080"/>
                                <w:insideV w:val="single" w:sz="2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3"/>
                              <w:gridCol w:w="1561"/>
                            </w:tblGrid>
                            <w:tr w:rsidR="000B0E51" w14:paraId="6B4A3669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143" w:type="dxa"/>
                                </w:tcPr>
                                <w:p w14:paraId="524181F0" w14:textId="77777777" w:rsidR="000B0E51" w:rsidRDefault="00C13444">
                                  <w:pPr>
                                    <w:pStyle w:val="TableParagraph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Form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3622ACC1" w14:textId="77777777" w:rsidR="000B0E51" w:rsidRDefault="00C13444">
                                  <w:pPr>
                                    <w:pStyle w:val="TableParagraph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FM/FM-IF/KP-08</w:t>
                                  </w:r>
                                </w:p>
                              </w:tc>
                            </w:tr>
                            <w:tr w:rsidR="000B0E51" w14:paraId="425AE624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1143" w:type="dxa"/>
                                </w:tcPr>
                                <w:p w14:paraId="1916533B" w14:textId="77777777" w:rsidR="000B0E51" w:rsidRDefault="00C13444">
                                  <w:pPr>
                                    <w:pStyle w:val="TableParagraph"/>
                                    <w:spacing w:before="44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Tgl. Berlaku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0883C64B" w14:textId="77777777" w:rsidR="000B0E51" w:rsidRDefault="00C13444">
                                  <w:pPr>
                                    <w:pStyle w:val="TableParagraph"/>
                                    <w:spacing w:before="44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01/10/2019</w:t>
                                  </w:r>
                                </w:p>
                              </w:tc>
                            </w:tr>
                            <w:tr w:rsidR="000B0E51" w14:paraId="24F2214A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143" w:type="dxa"/>
                                </w:tcPr>
                                <w:p w14:paraId="343BC414" w14:textId="77777777" w:rsidR="000B0E51" w:rsidRDefault="00C13444">
                                  <w:pPr>
                                    <w:pStyle w:val="TableParagraph"/>
                                    <w:spacing w:before="59"/>
                                    <w:ind w:left="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No. Revisi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73DDF44D" w14:textId="77777777" w:rsidR="000B0E51" w:rsidRDefault="00C13444">
                                  <w:pPr>
                                    <w:pStyle w:val="TableParagraph"/>
                                    <w:spacing w:before="59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7F3DC56" w14:textId="77777777" w:rsidR="000B0E51" w:rsidRDefault="000B0E5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9D3C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419.85pt;margin-top:29.3pt;width:135.4pt;height:50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  <w:insideH w:val="single" w:sz="2" w:space="0" w:color="808080"/>
                          <w:insideV w:val="single" w:sz="2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3"/>
                        <w:gridCol w:w="1561"/>
                      </w:tblGrid>
                      <w:tr w:rsidR="000B0E51" w14:paraId="6B4A3669" w14:textId="77777777">
                        <w:trPr>
                          <w:trHeight w:val="355"/>
                        </w:trPr>
                        <w:tc>
                          <w:tcPr>
                            <w:tcW w:w="1143" w:type="dxa"/>
                          </w:tcPr>
                          <w:p w14:paraId="524181F0" w14:textId="77777777" w:rsidR="000B0E51" w:rsidRDefault="00C13444">
                            <w:pPr>
                              <w:pStyle w:val="TableParagraph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Form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14:paraId="3622ACC1" w14:textId="77777777" w:rsidR="000B0E51" w:rsidRDefault="00C13444">
                            <w:pPr>
                              <w:pStyle w:val="TableParagraph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FM/FM-IF/KP-08</w:t>
                            </w:r>
                          </w:p>
                        </w:tc>
                      </w:tr>
                      <w:tr w:rsidR="000B0E51" w14:paraId="425AE624" w14:textId="77777777">
                        <w:trPr>
                          <w:trHeight w:val="308"/>
                        </w:trPr>
                        <w:tc>
                          <w:tcPr>
                            <w:tcW w:w="1143" w:type="dxa"/>
                          </w:tcPr>
                          <w:p w14:paraId="1916533B" w14:textId="77777777" w:rsidR="000B0E51" w:rsidRDefault="00C13444">
                            <w:pPr>
                              <w:pStyle w:val="TableParagraph"/>
                              <w:spacing w:before="44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Tgl. Berlaku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14:paraId="0883C64B" w14:textId="77777777" w:rsidR="000B0E51" w:rsidRDefault="00C13444">
                            <w:pPr>
                              <w:pStyle w:val="TableParagraph"/>
                              <w:spacing w:before="44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01/10/2019</w:t>
                            </w:r>
                          </w:p>
                        </w:tc>
                      </w:tr>
                      <w:tr w:rsidR="000B0E51" w14:paraId="24F2214A" w14:textId="77777777">
                        <w:trPr>
                          <w:trHeight w:val="337"/>
                        </w:trPr>
                        <w:tc>
                          <w:tcPr>
                            <w:tcW w:w="1143" w:type="dxa"/>
                          </w:tcPr>
                          <w:p w14:paraId="343BC414" w14:textId="77777777" w:rsidR="000B0E51" w:rsidRDefault="00C13444">
                            <w:pPr>
                              <w:pStyle w:val="TableParagraph"/>
                              <w:spacing w:before="59"/>
                              <w:ind w:left="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No. Revisi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14:paraId="73DDF44D" w14:textId="77777777" w:rsidR="000B0E51" w:rsidRDefault="00C13444">
                            <w:pPr>
                              <w:pStyle w:val="TableParagraph"/>
                              <w:spacing w:before="59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7F3DC56" w14:textId="77777777" w:rsidR="000B0E51" w:rsidRDefault="000B0E5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F6B11" wp14:editId="51B84FC9">
                <wp:simplePos x="0" y="0"/>
                <wp:positionH relativeFrom="page">
                  <wp:posOffset>5751195</wp:posOffset>
                </wp:positionH>
                <wp:positionV relativeFrom="paragraph">
                  <wp:posOffset>29845</wp:posOffset>
                </wp:positionV>
                <wp:extent cx="1300480" cy="267970"/>
                <wp:effectExtent l="0" t="0" r="0" b="0"/>
                <wp:wrapNone/>
                <wp:docPr id="5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3"/>
                              <w:gridCol w:w="481"/>
                              <w:gridCol w:w="480"/>
                              <w:gridCol w:w="601"/>
                            </w:tblGrid>
                            <w:tr w:rsidR="000B0E51" w14:paraId="035C1A38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3" w:type="dxa"/>
                                </w:tcPr>
                                <w:p w14:paraId="2512D1A5" w14:textId="77777777" w:rsidR="000B0E51" w:rsidRDefault="00C13444">
                                  <w:pPr>
                                    <w:pStyle w:val="TableParagraph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E0178E9" w14:textId="77777777" w:rsidR="000B0E51" w:rsidRDefault="000B0E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798877E7" w14:textId="77777777" w:rsidR="000B0E51" w:rsidRDefault="00C13444">
                                  <w:pPr>
                                    <w:pStyle w:val="TableParagraph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 w14:paraId="036CE364" w14:textId="77777777" w:rsidR="000B0E51" w:rsidRDefault="000B0E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66943B" w14:textId="77777777" w:rsidR="000B0E51" w:rsidRDefault="000B0E5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6B11" id="Text Box 37" o:spid="_x0000_s1027" type="#_x0000_t202" style="position:absolute;left:0;text-align:left;margin-left:452.85pt;margin-top:2.35pt;width:102.4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3"/>
                        <w:gridCol w:w="481"/>
                        <w:gridCol w:w="480"/>
                        <w:gridCol w:w="601"/>
                      </w:tblGrid>
                      <w:tr w:rsidR="000B0E51" w14:paraId="035C1A38" w14:textId="77777777">
                        <w:trPr>
                          <w:trHeight w:val="414"/>
                        </w:trPr>
                        <w:tc>
                          <w:tcPr>
                            <w:tcW w:w="483" w:type="dxa"/>
                          </w:tcPr>
                          <w:p w14:paraId="2512D1A5" w14:textId="77777777" w:rsidR="000B0E51" w:rsidRDefault="00C13444">
                            <w:pPr>
                              <w:pStyle w:val="TableParagraph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E0178E9" w14:textId="77777777" w:rsidR="000B0E51" w:rsidRDefault="000B0E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798877E7" w14:textId="77777777" w:rsidR="000B0E51" w:rsidRDefault="00C13444">
                            <w:pPr>
                              <w:pStyle w:val="TableParagraph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 w14:paraId="036CE364" w14:textId="77777777" w:rsidR="000B0E51" w:rsidRDefault="000B0E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F66943B" w14:textId="77777777" w:rsidR="000B0E51" w:rsidRDefault="000B0E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3444" w:rsidRPr="007A35F2">
        <w:rPr>
          <w:rFonts w:ascii="Copperplate Gothic Light"/>
          <w:color w:val="333333"/>
          <w:spacing w:val="-1"/>
          <w:sz w:val="16"/>
        </w:rPr>
        <w:t>D</w:t>
      </w:r>
      <w:r w:rsidR="00C13444" w:rsidRPr="007A35F2">
        <w:rPr>
          <w:rFonts w:ascii="Copperplate Gothic Light"/>
          <w:color w:val="333333"/>
          <w:sz w:val="16"/>
        </w:rPr>
        <w:t>o</w:t>
      </w:r>
      <w:r w:rsidR="00C13444" w:rsidRPr="007A35F2">
        <w:rPr>
          <w:rFonts w:ascii="Copperplate Gothic Light"/>
          <w:smallCaps/>
          <w:color w:val="333333"/>
          <w:spacing w:val="-1"/>
          <w:w w:val="103"/>
          <w:sz w:val="16"/>
        </w:rPr>
        <w:t>k</w:t>
      </w:r>
      <w:r w:rsidR="00C13444" w:rsidRPr="007A35F2">
        <w:rPr>
          <w:rFonts w:ascii="Copperplate Gothic Light"/>
          <w:color w:val="333333"/>
          <w:spacing w:val="1"/>
          <w:sz w:val="16"/>
        </w:rPr>
        <w:t>u</w:t>
      </w:r>
      <w:r w:rsidR="00C13444" w:rsidRPr="007A35F2">
        <w:rPr>
          <w:rFonts w:ascii="Copperplate Gothic Light"/>
          <w:smallCaps/>
          <w:color w:val="333333"/>
          <w:spacing w:val="1"/>
          <w:w w:val="105"/>
          <w:sz w:val="16"/>
        </w:rPr>
        <w:t>m</w:t>
      </w:r>
      <w:r w:rsidR="00C13444" w:rsidRPr="007A35F2">
        <w:rPr>
          <w:rFonts w:ascii="Copperplate Gothic Light"/>
          <w:color w:val="333333"/>
          <w:sz w:val="16"/>
        </w:rPr>
        <w:t xml:space="preserve">en </w:t>
      </w:r>
      <w:r w:rsidR="00C13444" w:rsidRPr="007A35F2">
        <w:rPr>
          <w:rFonts w:ascii="Copperplate Gothic Light"/>
          <w:color w:val="333333"/>
          <w:spacing w:val="-1"/>
          <w:sz w:val="16"/>
        </w:rPr>
        <w:t>P</w:t>
      </w:r>
      <w:r w:rsidR="00C13444" w:rsidRPr="007A35F2">
        <w:rPr>
          <w:rFonts w:ascii="Copperplate Gothic Light"/>
          <w:color w:val="333333"/>
          <w:sz w:val="16"/>
        </w:rPr>
        <w:t>e</w:t>
      </w:r>
      <w:r w:rsidR="00C13444" w:rsidRPr="007A35F2">
        <w:rPr>
          <w:rFonts w:ascii="Copperplate Gothic Light"/>
          <w:color w:val="333333"/>
          <w:spacing w:val="-2"/>
          <w:sz w:val="16"/>
        </w:rPr>
        <w:t>l</w:t>
      </w:r>
      <w:r w:rsidR="00C13444" w:rsidRPr="007A35F2">
        <w:rPr>
          <w:rFonts w:ascii="Copperplate Gothic Light"/>
          <w:smallCaps/>
          <w:color w:val="333333"/>
          <w:w w:val="104"/>
          <w:sz w:val="16"/>
        </w:rPr>
        <w:t>a</w:t>
      </w:r>
      <w:r w:rsidR="00C13444" w:rsidRPr="007A35F2">
        <w:rPr>
          <w:rFonts w:ascii="Copperplate Gothic Light"/>
          <w:smallCaps/>
          <w:color w:val="333333"/>
          <w:spacing w:val="-1"/>
          <w:w w:val="104"/>
          <w:sz w:val="16"/>
        </w:rPr>
        <w:t>ks</w:t>
      </w:r>
      <w:r w:rsidR="00C13444" w:rsidRPr="007A35F2">
        <w:rPr>
          <w:rFonts w:ascii="Copperplate Gothic Light"/>
          <w:smallCaps/>
          <w:color w:val="333333"/>
          <w:spacing w:val="-2"/>
          <w:w w:val="104"/>
          <w:sz w:val="16"/>
        </w:rPr>
        <w:t>a</w:t>
      </w:r>
      <w:r w:rsidR="00C13444" w:rsidRPr="007A35F2">
        <w:rPr>
          <w:rFonts w:ascii="Copperplate Gothic Light"/>
          <w:color w:val="333333"/>
          <w:sz w:val="16"/>
        </w:rPr>
        <w:t>n</w:t>
      </w:r>
      <w:r w:rsidR="00C13444" w:rsidRPr="007A35F2">
        <w:rPr>
          <w:rFonts w:ascii="Copperplate Gothic Light"/>
          <w:smallCaps/>
          <w:color w:val="333333"/>
          <w:spacing w:val="-1"/>
          <w:w w:val="104"/>
          <w:sz w:val="16"/>
        </w:rPr>
        <w:t>a</w:t>
      </w:r>
      <w:r w:rsidR="00C13444" w:rsidRPr="007A35F2">
        <w:rPr>
          <w:rFonts w:ascii="Copperplate Gothic Light"/>
          <w:smallCaps/>
          <w:color w:val="333333"/>
          <w:w w:val="104"/>
          <w:sz w:val="16"/>
        </w:rPr>
        <w:t>an</w:t>
      </w:r>
      <w:r w:rsidR="00C13444" w:rsidRPr="007A35F2">
        <w:rPr>
          <w:rFonts w:ascii="Copperplate Gothic Light"/>
          <w:color w:val="333333"/>
          <w:sz w:val="16"/>
        </w:rPr>
        <w:t xml:space="preserve"> </w:t>
      </w:r>
      <w:r w:rsidR="00C13444" w:rsidRPr="007A35F2">
        <w:rPr>
          <w:rFonts w:ascii="Copperplate Gothic Light"/>
          <w:color w:val="333333"/>
          <w:spacing w:val="-1"/>
          <w:sz w:val="16"/>
        </w:rPr>
        <w:t>D</w:t>
      </w:r>
      <w:r w:rsidR="00C13444" w:rsidRPr="007A35F2">
        <w:rPr>
          <w:rFonts w:ascii="Copperplate Gothic Light"/>
          <w:color w:val="333333"/>
          <w:sz w:val="16"/>
        </w:rPr>
        <w:t>e</w:t>
      </w:r>
      <w:r w:rsidR="00C13444" w:rsidRPr="007A35F2">
        <w:rPr>
          <w:rFonts w:ascii="Copperplate Gothic Light"/>
          <w:smallCaps/>
          <w:color w:val="333333"/>
          <w:spacing w:val="1"/>
          <w:w w:val="105"/>
          <w:sz w:val="16"/>
        </w:rPr>
        <w:t>m</w:t>
      </w:r>
      <w:r w:rsidR="00C13444" w:rsidRPr="007A35F2">
        <w:rPr>
          <w:rFonts w:ascii="Copperplate Gothic Light"/>
          <w:smallCaps/>
          <w:color w:val="333333"/>
          <w:w w:val="102"/>
          <w:sz w:val="16"/>
        </w:rPr>
        <w:t>o</w:t>
      </w:r>
      <w:r w:rsidR="00C13444" w:rsidRPr="007A35F2">
        <w:rPr>
          <w:rFonts w:ascii="Copperplate Gothic Light"/>
          <w:color w:val="333333"/>
          <w:sz w:val="16"/>
        </w:rPr>
        <w:t xml:space="preserve"> </w:t>
      </w:r>
      <w:r w:rsidR="00C13444" w:rsidRPr="007A35F2">
        <w:rPr>
          <w:rFonts w:ascii="Copperplate Gothic Light"/>
          <w:color w:val="333333"/>
          <w:spacing w:val="-2"/>
          <w:sz w:val="16"/>
        </w:rPr>
        <w:t>A</w:t>
      </w:r>
      <w:r w:rsidR="00C13444" w:rsidRPr="007A35F2">
        <w:rPr>
          <w:rFonts w:ascii="Copperplate Gothic Light"/>
          <w:smallCaps/>
          <w:color w:val="333333"/>
          <w:spacing w:val="-1"/>
          <w:w w:val="103"/>
          <w:sz w:val="16"/>
        </w:rPr>
        <w:t>pl</w:t>
      </w:r>
      <w:r w:rsidR="00C13444" w:rsidRPr="007A35F2">
        <w:rPr>
          <w:rFonts w:ascii="Copperplate Gothic Light"/>
          <w:color w:val="333333"/>
          <w:sz w:val="16"/>
        </w:rPr>
        <w:t>i</w:t>
      </w:r>
      <w:r w:rsidR="00C13444" w:rsidRPr="007A35F2">
        <w:rPr>
          <w:rFonts w:ascii="Copperplate Gothic Light"/>
          <w:smallCaps/>
          <w:color w:val="333333"/>
          <w:spacing w:val="-1"/>
          <w:w w:val="103"/>
          <w:sz w:val="16"/>
        </w:rPr>
        <w:t>k</w:t>
      </w:r>
      <w:r w:rsidR="00C13444" w:rsidRPr="007A35F2">
        <w:rPr>
          <w:rFonts w:ascii="Copperplate Gothic Light"/>
          <w:smallCaps/>
          <w:color w:val="333333"/>
          <w:w w:val="104"/>
          <w:sz w:val="16"/>
        </w:rPr>
        <w:t>a</w:t>
      </w:r>
      <w:r w:rsidR="00C13444" w:rsidRPr="007A35F2">
        <w:rPr>
          <w:rFonts w:ascii="Copperplate Gothic Light"/>
          <w:smallCaps/>
          <w:color w:val="333333"/>
          <w:spacing w:val="-2"/>
          <w:w w:val="104"/>
          <w:sz w:val="16"/>
        </w:rPr>
        <w:t>s</w:t>
      </w:r>
      <w:r w:rsidR="00C13444" w:rsidRPr="007A35F2">
        <w:rPr>
          <w:rFonts w:ascii="Copperplate Gothic Light"/>
          <w:color w:val="333333"/>
          <w:sz w:val="16"/>
        </w:rPr>
        <w:t>i</w:t>
      </w:r>
      <w:r w:rsidR="00C13444" w:rsidRPr="007A35F2">
        <w:rPr>
          <w:rFonts w:ascii="Copperplate Gothic Light"/>
          <w:color w:val="333333"/>
          <w:spacing w:val="1"/>
          <w:sz w:val="16"/>
        </w:rPr>
        <w:t xml:space="preserve"> </w:t>
      </w:r>
      <w:r w:rsidR="00C13444" w:rsidRPr="007A35F2">
        <w:rPr>
          <w:rFonts w:ascii="Copperplate Gothic Light"/>
          <w:color w:val="333333"/>
          <w:sz w:val="16"/>
        </w:rPr>
        <w:t>H</w:t>
      </w:r>
      <w:r w:rsidR="00C13444" w:rsidRPr="007A35F2">
        <w:rPr>
          <w:rFonts w:ascii="Copperplate Gothic Light"/>
          <w:smallCaps/>
          <w:color w:val="333333"/>
          <w:spacing w:val="-1"/>
          <w:w w:val="104"/>
          <w:sz w:val="16"/>
        </w:rPr>
        <w:t>asi</w:t>
      </w:r>
      <w:r w:rsidR="00C13444" w:rsidRPr="007A35F2">
        <w:rPr>
          <w:rFonts w:ascii="Copperplate Gothic Light"/>
          <w:smallCaps/>
          <w:color w:val="333333"/>
          <w:w w:val="104"/>
          <w:sz w:val="16"/>
        </w:rPr>
        <w:t>l</w:t>
      </w:r>
      <w:r w:rsidR="00C13444" w:rsidRPr="007A35F2">
        <w:rPr>
          <w:rFonts w:ascii="Copperplate Gothic Light"/>
          <w:color w:val="333333"/>
          <w:sz w:val="16"/>
        </w:rPr>
        <w:t xml:space="preserve"> KP</w:t>
      </w:r>
    </w:p>
    <w:p w14:paraId="3DFFE7F6" w14:textId="77777777" w:rsidR="000B0E51" w:rsidRDefault="000B0E51">
      <w:pPr>
        <w:pStyle w:val="BodyText"/>
        <w:spacing w:before="4"/>
        <w:rPr>
          <w:rFonts w:ascii="Copperplate Gothic Light"/>
          <w:sz w:val="14"/>
        </w:rPr>
      </w:pPr>
    </w:p>
    <w:p w14:paraId="1D72AA13" w14:textId="77777777" w:rsidR="000B0E51" w:rsidRDefault="000B0E51">
      <w:pPr>
        <w:pStyle w:val="BodyText"/>
        <w:rPr>
          <w:rFonts w:ascii="Copperplate Gothic Light"/>
          <w:sz w:val="7"/>
        </w:rPr>
      </w:pPr>
    </w:p>
    <w:p w14:paraId="52F36F58" w14:textId="68E74144" w:rsidR="000B0E51" w:rsidRDefault="00A35885">
      <w:pPr>
        <w:pStyle w:val="BodyText"/>
        <w:spacing w:line="20" w:lineRule="exact"/>
        <w:ind w:left="107"/>
        <w:rPr>
          <w:rFonts w:ascii="Copperplate Gothic Light"/>
          <w:sz w:val="2"/>
        </w:rPr>
      </w:pPr>
      <w:r>
        <w:rPr>
          <w:rFonts w:ascii="Copperplate Gothic Light"/>
          <w:noProof/>
          <w:sz w:val="2"/>
        </w:rPr>
        <mc:AlternateContent>
          <mc:Choice Requires="wpg">
            <w:drawing>
              <wp:inline distT="0" distB="0" distL="0" distR="0" wp14:anchorId="7DEB4415" wp14:editId="39ED8A81">
                <wp:extent cx="6406515" cy="1270"/>
                <wp:effectExtent l="12065" t="6350" r="10795" b="11430"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6515" cy="1270"/>
                          <a:chOff x="0" y="0"/>
                          <a:chExt cx="10089" cy="2"/>
                        </a:xfrm>
                      </wpg:grpSpPr>
                      <wps:wsp>
                        <wps:cNvPr id="5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10089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3F79F" id="Group 35" o:spid="_x0000_s1026" style="width:504.45pt;height:.1pt;mso-position-horizontal-relative:char;mso-position-vertical-relative:line" coordsize="100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">
                <v:line id="Line 36" o:spid="_x0000_s1027" style="position:absolute;visibility:visible;mso-wrap-style:square" from="0,1" to="10089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" strokecolor="#333" strokeweight=".03381mm"/>
                <w10:anchorlock/>
              </v:group>
            </w:pict>
          </mc:Fallback>
        </mc:AlternateContent>
      </w:r>
    </w:p>
    <w:p w14:paraId="60037801" w14:textId="77777777" w:rsidR="000B0E51" w:rsidRDefault="00C13444">
      <w:pPr>
        <w:tabs>
          <w:tab w:val="left" w:pos="401"/>
          <w:tab w:val="left" w:pos="1732"/>
          <w:tab w:val="left" w:pos="4038"/>
          <w:tab w:val="left" w:pos="10198"/>
        </w:tabs>
        <w:spacing w:before="101"/>
        <w:ind w:left="108"/>
        <w:rPr>
          <w:rFonts w:ascii="Copperplate Gothic Bold"/>
          <w:b/>
        </w:rPr>
      </w:pPr>
      <w:r>
        <w:rPr>
          <w:rFonts w:ascii="Copperplate Gothic Bold"/>
          <w:b/>
          <w:color w:val="FFFFFF"/>
          <w:w w:val="99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sz w:val="24"/>
          <w:shd w:val="clear" w:color="auto" w:fill="333333"/>
        </w:rPr>
        <w:tab/>
        <w:t>F-KP.08</w:t>
      </w:r>
      <w:r>
        <w:rPr>
          <w:rFonts w:ascii="Copperplate Gothic Bold"/>
          <w:b/>
          <w:color w:val="FFFFFF"/>
          <w:sz w:val="24"/>
          <w:shd w:val="clear" w:color="auto" w:fill="333333"/>
        </w:rPr>
        <w:tab/>
      </w:r>
      <w:r>
        <w:rPr>
          <w:rFonts w:ascii="Copperplate Gothic Bold"/>
          <w:b/>
          <w:sz w:val="24"/>
          <w:shd w:val="clear" w:color="auto" w:fill="D1FF46"/>
        </w:rPr>
        <w:tab/>
      </w:r>
      <w:r>
        <w:rPr>
          <w:rFonts w:ascii="Copperplate Gothic Bold"/>
          <w:b/>
          <w:shd w:val="clear" w:color="auto" w:fill="D1FF46"/>
        </w:rPr>
        <w:t>DEMO APLIKASI KERJA</w:t>
      </w:r>
      <w:r>
        <w:rPr>
          <w:rFonts w:ascii="Copperplate Gothic Bold"/>
          <w:b/>
          <w:spacing w:val="-15"/>
          <w:shd w:val="clear" w:color="auto" w:fill="D1FF46"/>
        </w:rPr>
        <w:t xml:space="preserve"> </w:t>
      </w:r>
      <w:r>
        <w:rPr>
          <w:rFonts w:ascii="Copperplate Gothic Bold"/>
          <w:b/>
          <w:shd w:val="clear" w:color="auto" w:fill="D1FF46"/>
        </w:rPr>
        <w:t>PRAKTIK</w:t>
      </w:r>
      <w:r>
        <w:rPr>
          <w:rFonts w:ascii="Copperplate Gothic Bold"/>
          <w:b/>
          <w:shd w:val="clear" w:color="auto" w:fill="D1FF46"/>
        </w:rPr>
        <w:tab/>
      </w:r>
    </w:p>
    <w:p w14:paraId="001FB3EE" w14:textId="6D758B01" w:rsidR="000B0E51" w:rsidRDefault="00A35885">
      <w:pPr>
        <w:pStyle w:val="BodyText"/>
        <w:spacing w:before="8"/>
        <w:rPr>
          <w:rFonts w:ascii="Copperplate Gothic Bold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9FE0CD" wp14:editId="7EE33502">
                <wp:simplePos x="0" y="0"/>
                <wp:positionH relativeFrom="page">
                  <wp:posOffset>645160</wp:posOffset>
                </wp:positionH>
                <wp:positionV relativeFrom="paragraph">
                  <wp:posOffset>95250</wp:posOffset>
                </wp:positionV>
                <wp:extent cx="6407785" cy="0"/>
                <wp:effectExtent l="0" t="0" r="0" b="0"/>
                <wp:wrapTopAndBottom/>
                <wp:docPr id="5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1826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EAF6" id="Line 3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8pt,7.5pt" to="55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" strokecolor="#333" strokeweight=".05072mm">
                <w10:wrap type="topAndBottom" anchorx="page"/>
              </v:line>
            </w:pict>
          </mc:Fallback>
        </mc:AlternateContent>
      </w:r>
    </w:p>
    <w:p w14:paraId="5B4664B6" w14:textId="77777777" w:rsidR="000B0E51" w:rsidRDefault="000B0E51">
      <w:pPr>
        <w:pStyle w:val="BodyText"/>
        <w:spacing w:before="3"/>
        <w:rPr>
          <w:rFonts w:ascii="Copperplate Gothic Bold"/>
          <w:b/>
          <w:sz w:val="11"/>
        </w:rPr>
      </w:pPr>
    </w:p>
    <w:p w14:paraId="36927D40" w14:textId="77777777" w:rsidR="000B0E51" w:rsidRDefault="00C13444">
      <w:pPr>
        <w:pStyle w:val="BodyText"/>
        <w:spacing w:before="100"/>
        <w:ind w:left="960"/>
      </w:pPr>
      <w:r>
        <w:t>TELAH DILAKSANAKAN PADA :</w:t>
      </w:r>
    </w:p>
    <w:p w14:paraId="2CDBCE07" w14:textId="77777777" w:rsidR="000B0E51" w:rsidRDefault="000B0E51">
      <w:pPr>
        <w:sectPr w:rsidR="000B0E51">
          <w:footerReference w:type="default" r:id="rId8"/>
          <w:type w:val="continuous"/>
          <w:pgSz w:w="12250" w:h="15850"/>
          <w:pgMar w:top="380" w:right="1020" w:bottom="560" w:left="900" w:header="720" w:footer="369" w:gutter="0"/>
          <w:cols w:space="720"/>
        </w:sectPr>
      </w:pPr>
    </w:p>
    <w:p w14:paraId="077BAADA" w14:textId="77777777" w:rsidR="000B0E51" w:rsidRDefault="00C13444">
      <w:pPr>
        <w:pStyle w:val="BodyText"/>
        <w:spacing w:before="101"/>
        <w:ind w:left="960"/>
      </w:pPr>
      <w:r>
        <w:t>HARI</w:t>
      </w:r>
    </w:p>
    <w:p w14:paraId="2E562B89" w14:textId="77777777" w:rsidR="000B0E51" w:rsidRDefault="00C13444">
      <w:pPr>
        <w:pStyle w:val="BodyText"/>
        <w:spacing w:before="101"/>
        <w:ind w:left="960"/>
      </w:pPr>
      <w:r>
        <w:t>JAM / WAKTU</w:t>
      </w:r>
    </w:p>
    <w:p w14:paraId="3AD10568" w14:textId="305DF452" w:rsidR="000B0E51" w:rsidRDefault="00C13444">
      <w:pPr>
        <w:pStyle w:val="BodyText"/>
        <w:tabs>
          <w:tab w:val="left" w:pos="2103"/>
          <w:tab w:val="left" w:pos="6185"/>
        </w:tabs>
        <w:spacing w:before="101"/>
        <w:ind w:left="921"/>
      </w:pPr>
      <w:r>
        <w:br w:type="column"/>
      </w:r>
      <w:r>
        <w:t>:</w:t>
      </w:r>
      <w:r>
        <w:rPr>
          <w:u w:val="single" w:color="7F7F7F"/>
        </w:rPr>
        <w:t xml:space="preserve"> </w:t>
      </w:r>
      <w:r w:rsidR="0068318C">
        <w:rPr>
          <w:u w:val="single" w:color="7F7F7F"/>
        </w:rPr>
        <w:t>SENIN</w:t>
      </w:r>
      <w:r>
        <w:rPr>
          <w:u w:val="single" w:color="7F7F7F"/>
        </w:rPr>
        <w:tab/>
      </w:r>
      <w:r>
        <w:t xml:space="preserve">, TGL./BLN./THN. </w:t>
      </w:r>
      <w:r>
        <w:rPr>
          <w:spacing w:val="2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w w:val="99"/>
          <w:u w:val="single" w:color="7F7F7F"/>
        </w:rPr>
        <w:t xml:space="preserve"> </w:t>
      </w:r>
      <w:r w:rsidR="0068318C">
        <w:rPr>
          <w:w w:val="99"/>
          <w:u w:val="single" w:color="7F7F7F"/>
        </w:rPr>
        <w:t>15. 11. 2021</w:t>
      </w:r>
      <w:r>
        <w:rPr>
          <w:u w:val="single" w:color="7F7F7F"/>
        </w:rPr>
        <w:tab/>
      </w:r>
    </w:p>
    <w:p w14:paraId="7FC92A10" w14:textId="5BD40BB5" w:rsidR="000B0E51" w:rsidRDefault="00C13444">
      <w:pPr>
        <w:pStyle w:val="BodyText"/>
        <w:tabs>
          <w:tab w:val="left" w:pos="2753"/>
          <w:tab w:val="left" w:pos="7155"/>
        </w:tabs>
        <w:spacing w:before="101"/>
        <w:ind w:left="921"/>
      </w:pPr>
      <w:r>
        <w:t>:</w:t>
      </w:r>
      <w:r>
        <w:rPr>
          <w:u w:val="single" w:color="7F7F7F"/>
        </w:rPr>
        <w:t xml:space="preserve"> </w:t>
      </w:r>
      <w:r w:rsidR="0068318C">
        <w:rPr>
          <w:u w:val="single" w:color="7F7F7F"/>
        </w:rPr>
        <w:t>1</w:t>
      </w:r>
      <w:r w:rsidR="00571A67">
        <w:rPr>
          <w:u w:val="single" w:color="7F7F7F"/>
          <w:lang w:val="en-US"/>
        </w:rPr>
        <w:t>4</w:t>
      </w:r>
      <w:r w:rsidR="0068318C">
        <w:rPr>
          <w:u w:val="single" w:color="7F7F7F"/>
        </w:rPr>
        <w:t>.00</w:t>
      </w:r>
      <w:r>
        <w:rPr>
          <w:u w:val="single" w:color="7F7F7F"/>
        </w:rPr>
        <w:tab/>
      </w:r>
      <w:r>
        <w:t xml:space="preserve">WIB. ,  TEMPAT </w:t>
      </w:r>
      <w:r>
        <w:rPr>
          <w:spacing w:val="4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w w:val="99"/>
          <w:u w:val="single" w:color="7F7F7F"/>
        </w:rPr>
        <w:t xml:space="preserve"> </w:t>
      </w:r>
      <w:r w:rsidR="0068318C">
        <w:rPr>
          <w:w w:val="99"/>
          <w:u w:val="single" w:color="7F7F7F"/>
        </w:rPr>
        <w:t>ZOOM MEETING</w:t>
      </w:r>
      <w:r>
        <w:rPr>
          <w:u w:val="single" w:color="7F7F7F"/>
        </w:rPr>
        <w:tab/>
      </w:r>
    </w:p>
    <w:p w14:paraId="635FAC5C" w14:textId="77777777" w:rsidR="000B0E51" w:rsidRDefault="000B0E51">
      <w:pPr>
        <w:sectPr w:rsidR="000B0E51">
          <w:type w:val="continuous"/>
          <w:pgSz w:w="12250" w:h="15850"/>
          <w:pgMar w:top="380" w:right="1020" w:bottom="560" w:left="900" w:header="720" w:footer="720" w:gutter="0"/>
          <w:cols w:num="2" w:space="720" w:equalWidth="0">
            <w:col w:w="2303" w:space="40"/>
            <w:col w:w="7987"/>
          </w:cols>
        </w:sectPr>
      </w:pPr>
    </w:p>
    <w:p w14:paraId="68642BB2" w14:textId="77777777" w:rsidR="000B0E51" w:rsidRDefault="000B0E51">
      <w:pPr>
        <w:pStyle w:val="BodyText"/>
        <w:spacing w:before="5"/>
        <w:rPr>
          <w:sz w:val="15"/>
        </w:rPr>
      </w:pPr>
    </w:p>
    <w:p w14:paraId="65ED498B" w14:textId="77777777" w:rsidR="000B0E51" w:rsidRDefault="00C13444">
      <w:pPr>
        <w:pStyle w:val="BodyText"/>
        <w:spacing w:before="101" w:line="237" w:lineRule="auto"/>
        <w:ind w:left="960" w:right="225"/>
        <w:jc w:val="both"/>
      </w:pPr>
      <w:r>
        <w:rPr>
          <w:spacing w:val="15"/>
        </w:rPr>
        <w:t xml:space="preserve">DEMO/PRESENTASI </w:t>
      </w:r>
      <w:r>
        <w:rPr>
          <w:spacing w:val="14"/>
        </w:rPr>
        <w:t xml:space="preserve">APLIKASI </w:t>
      </w:r>
      <w:r>
        <w:rPr>
          <w:spacing w:val="12"/>
        </w:rPr>
        <w:t xml:space="preserve">HASIL KERJA </w:t>
      </w:r>
      <w:r>
        <w:rPr>
          <w:spacing w:val="13"/>
        </w:rPr>
        <w:t xml:space="preserve">PRAKTIK </w:t>
      </w:r>
      <w:r>
        <w:rPr>
          <w:spacing w:val="14"/>
        </w:rPr>
        <w:t xml:space="preserve">MAHASISWA </w:t>
      </w:r>
      <w:r>
        <w:rPr>
          <w:spacing w:val="12"/>
        </w:rPr>
        <w:t xml:space="preserve">PROGRAM STUDI  </w:t>
      </w:r>
      <w:r>
        <w:t>I N F O R M A T I K A ,  S E B A G A I  S A T U  S Y A R A T  P E N G A J U A N  S E M I N A R  K P   OLEH MAHASISWA PESERTA KP BERIKUT INI</w:t>
      </w:r>
      <w:r>
        <w:rPr>
          <w:spacing w:val="-3"/>
        </w:rPr>
        <w:t xml:space="preserve"> </w:t>
      </w:r>
      <w:r>
        <w:t>:</w:t>
      </w:r>
    </w:p>
    <w:p w14:paraId="5B2B3954" w14:textId="77777777" w:rsidR="000B0E51" w:rsidRDefault="000B0E51">
      <w:pPr>
        <w:pStyle w:val="BodyText"/>
        <w:spacing w:before="9"/>
        <w:rPr>
          <w:sz w:val="12"/>
        </w:rPr>
      </w:pPr>
    </w:p>
    <w:p w14:paraId="24433192" w14:textId="77777777" w:rsidR="000B0E51" w:rsidRDefault="000B0E51">
      <w:pPr>
        <w:rPr>
          <w:sz w:val="12"/>
        </w:rPr>
        <w:sectPr w:rsidR="000B0E51">
          <w:type w:val="continuous"/>
          <w:pgSz w:w="12250" w:h="15850"/>
          <w:pgMar w:top="380" w:right="1020" w:bottom="560" w:left="900" w:header="720" w:footer="720" w:gutter="0"/>
          <w:cols w:space="720"/>
        </w:sectPr>
      </w:pPr>
    </w:p>
    <w:p w14:paraId="40D170A7" w14:textId="77777777" w:rsidR="000B0E51" w:rsidRDefault="00C13444">
      <w:pPr>
        <w:pStyle w:val="ListParagraph"/>
        <w:numPr>
          <w:ilvl w:val="0"/>
          <w:numId w:val="1"/>
        </w:numPr>
        <w:tabs>
          <w:tab w:val="left" w:pos="1321"/>
        </w:tabs>
      </w:pPr>
      <w:r>
        <w:t>NAMA</w:t>
      </w:r>
      <w:r>
        <w:rPr>
          <w:spacing w:val="2"/>
        </w:rPr>
        <w:t xml:space="preserve"> </w:t>
      </w:r>
      <w:r>
        <w:rPr>
          <w:spacing w:val="-3"/>
        </w:rPr>
        <w:t>LENGKAP</w:t>
      </w:r>
    </w:p>
    <w:p w14:paraId="3DDB7C80" w14:textId="77777777" w:rsidR="000B0E51" w:rsidRDefault="00C13444">
      <w:pPr>
        <w:pStyle w:val="ListParagraph"/>
        <w:numPr>
          <w:ilvl w:val="0"/>
          <w:numId w:val="1"/>
        </w:numPr>
        <w:tabs>
          <w:tab w:val="left" w:pos="1321"/>
        </w:tabs>
        <w:spacing w:before="101"/>
      </w:pPr>
      <w:r>
        <w:t>NAMA</w:t>
      </w:r>
      <w:r>
        <w:rPr>
          <w:spacing w:val="2"/>
        </w:rPr>
        <w:t xml:space="preserve"> </w:t>
      </w:r>
      <w:r>
        <w:rPr>
          <w:spacing w:val="-3"/>
        </w:rPr>
        <w:t>LENGKAP</w:t>
      </w:r>
    </w:p>
    <w:p w14:paraId="28441F6E" w14:textId="458CE5C8" w:rsidR="000B0E51" w:rsidRPr="003B2361" w:rsidRDefault="00C13444">
      <w:pPr>
        <w:pStyle w:val="BodyText"/>
        <w:tabs>
          <w:tab w:val="left" w:pos="4446"/>
          <w:tab w:val="left" w:pos="6548"/>
        </w:tabs>
        <w:spacing w:before="100"/>
        <w:ind w:left="321"/>
        <w:rPr>
          <w:lang w:val="en-US"/>
        </w:rPr>
      </w:pPr>
      <w:r>
        <w:br w:type="column"/>
      </w:r>
      <w:r>
        <w:t>:</w:t>
      </w:r>
      <w:r w:rsidR="003B2361">
        <w:rPr>
          <w:lang w:val="en-US"/>
        </w:rPr>
        <w:t xml:space="preserve">  </w:t>
      </w:r>
      <w:r w:rsidR="00571A67">
        <w:rPr>
          <w:lang w:val="en-US"/>
        </w:rPr>
        <w:t xml:space="preserve">CHANIA AYU LESTARI </w:t>
      </w:r>
      <w:r>
        <w:tab/>
        <w:t xml:space="preserve">NIM </w:t>
      </w:r>
      <w:r>
        <w:rPr>
          <w:spacing w:val="1"/>
        </w:rPr>
        <w:t xml:space="preserve"> </w:t>
      </w:r>
      <w:r>
        <w:t>:</w:t>
      </w:r>
      <w:r w:rsidR="003B2361">
        <w:rPr>
          <w:lang w:val="en-US"/>
        </w:rPr>
        <w:t xml:space="preserve">  34111811</w:t>
      </w:r>
      <w:r w:rsidR="00571A67">
        <w:rPr>
          <w:lang w:val="en-US"/>
        </w:rPr>
        <w:t>08</w:t>
      </w:r>
      <w:r>
        <w:tab/>
        <w:t>/</w:t>
      </w:r>
      <w:r w:rsidR="003B2361">
        <w:rPr>
          <w:lang w:val="en-US"/>
        </w:rPr>
        <w:t xml:space="preserve">  </w:t>
      </w:r>
      <w:r w:rsidR="00571A67">
        <w:rPr>
          <w:lang w:val="en-US"/>
        </w:rPr>
        <w:t>AIG-A</w:t>
      </w:r>
    </w:p>
    <w:p w14:paraId="58768C23" w14:textId="77777777" w:rsidR="000B0E51" w:rsidRDefault="000B0E51">
      <w:pPr>
        <w:pStyle w:val="BodyText"/>
        <w:spacing w:before="1"/>
        <w:rPr>
          <w:sz w:val="2"/>
        </w:rPr>
      </w:pPr>
    </w:p>
    <w:p w14:paraId="56EAF800" w14:textId="77777777" w:rsidR="000B0E51" w:rsidRDefault="00C13444">
      <w:pPr>
        <w:tabs>
          <w:tab w:val="left" w:pos="5097"/>
          <w:tab w:val="left" w:pos="6778"/>
        </w:tabs>
        <w:spacing w:line="20" w:lineRule="exact"/>
        <w:ind w:left="470"/>
        <w:rPr>
          <w:sz w:val="2"/>
        </w:rPr>
      </w:pPr>
      <w:r>
        <w:rPr>
          <w:noProof/>
          <w:sz w:val="2"/>
          <w:lang w:val="en-US" w:eastAsia="en-US"/>
        </w:rPr>
        <w:drawing>
          <wp:inline distT="0" distB="0" distL="0" distR="0" wp14:anchorId="217FE607" wp14:editId="42A84DF2">
            <wp:extent cx="2463563" cy="15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563" cy="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  <w:tab/>
      </w:r>
      <w:r>
        <w:rPr>
          <w:noProof/>
          <w:sz w:val="2"/>
          <w:lang w:val="en-US" w:eastAsia="en-US"/>
        </w:rPr>
        <w:drawing>
          <wp:inline distT="0" distB="0" distL="0" distR="0" wp14:anchorId="4DC3079E" wp14:editId="4E0815E9">
            <wp:extent cx="858631" cy="15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631" cy="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  <w:tab/>
      </w:r>
      <w:r>
        <w:rPr>
          <w:noProof/>
          <w:sz w:val="2"/>
          <w:lang w:val="en-US" w:eastAsia="en-US"/>
        </w:rPr>
        <w:drawing>
          <wp:inline distT="0" distB="0" distL="0" distR="0" wp14:anchorId="273D597F" wp14:editId="779F2C68">
            <wp:extent cx="248218" cy="15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18" cy="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6D57" w14:textId="4E1B1B53" w:rsidR="000B0E51" w:rsidRPr="003B2361" w:rsidRDefault="00C13444" w:rsidP="003B2361">
      <w:pPr>
        <w:pStyle w:val="BodyText"/>
        <w:tabs>
          <w:tab w:val="left" w:pos="4446"/>
          <w:tab w:val="left" w:pos="6548"/>
        </w:tabs>
        <w:spacing w:before="56"/>
        <w:ind w:left="321"/>
        <w:rPr>
          <w:lang w:val="en-US"/>
        </w:rPr>
        <w:sectPr w:rsidR="000B0E51" w:rsidRPr="003B2361">
          <w:type w:val="continuous"/>
          <w:pgSz w:w="12250" w:h="15850"/>
          <w:pgMar w:top="380" w:right="1020" w:bottom="560" w:left="900" w:header="720" w:footer="720" w:gutter="0"/>
          <w:cols w:num="2" w:space="720" w:equalWidth="0">
            <w:col w:w="2903" w:space="40"/>
            <w:col w:w="7387"/>
          </w:cols>
        </w:sectPr>
      </w:pPr>
      <w:r>
        <w:t>:</w:t>
      </w:r>
      <w:r w:rsidR="003B2361">
        <w:rPr>
          <w:lang w:val="en-US"/>
        </w:rPr>
        <w:t xml:space="preserve">  </w:t>
      </w:r>
      <w:r w:rsidR="00571A67">
        <w:rPr>
          <w:lang w:val="en-US"/>
        </w:rPr>
        <w:t>RAFI AZIIZI MUCHTAR</w:t>
      </w:r>
      <w:r>
        <w:tab/>
        <w:t xml:space="preserve">NIM </w:t>
      </w:r>
      <w:r>
        <w:rPr>
          <w:spacing w:val="1"/>
        </w:rPr>
        <w:t xml:space="preserve"> </w:t>
      </w:r>
      <w:r>
        <w:t>:</w:t>
      </w:r>
      <w:r w:rsidR="003B2361">
        <w:rPr>
          <w:lang w:val="en-US"/>
        </w:rPr>
        <w:t xml:space="preserve">  34111811</w:t>
      </w:r>
      <w:r w:rsidR="00571A67">
        <w:rPr>
          <w:lang w:val="en-US"/>
        </w:rPr>
        <w:t>23</w:t>
      </w:r>
      <w:r w:rsidR="003B2361">
        <w:rPr>
          <w:lang w:val="en-US"/>
        </w:rPr>
        <w:t xml:space="preserve">    </w:t>
      </w:r>
      <w:r>
        <w:t>/</w:t>
      </w:r>
      <w:r w:rsidR="003B2361">
        <w:rPr>
          <w:lang w:val="en-US"/>
        </w:rPr>
        <w:t xml:space="preserve">   </w:t>
      </w:r>
      <w:r w:rsidR="00571A67">
        <w:rPr>
          <w:lang w:val="en-US"/>
        </w:rPr>
        <w:t>AIG-A</w:t>
      </w:r>
    </w:p>
    <w:p w14:paraId="68935BB3" w14:textId="77777777" w:rsidR="000B0E51" w:rsidRDefault="00C13444">
      <w:pPr>
        <w:tabs>
          <w:tab w:val="left" w:pos="8039"/>
          <w:tab w:val="left" w:pos="9720"/>
        </w:tabs>
        <w:spacing w:line="20" w:lineRule="exact"/>
        <w:ind w:left="3412"/>
        <w:rPr>
          <w:sz w:val="2"/>
        </w:rPr>
      </w:pPr>
      <w:r>
        <w:rPr>
          <w:noProof/>
          <w:sz w:val="2"/>
          <w:lang w:val="en-US" w:eastAsia="en-US"/>
        </w:rPr>
        <w:drawing>
          <wp:inline distT="0" distB="0" distL="0" distR="0" wp14:anchorId="307798BA" wp14:editId="772AF6A7">
            <wp:extent cx="2502473" cy="12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473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  <w:tab/>
      </w:r>
      <w:r>
        <w:rPr>
          <w:noProof/>
          <w:sz w:val="2"/>
          <w:lang w:val="en-US" w:eastAsia="en-US"/>
        </w:rPr>
        <w:drawing>
          <wp:inline distT="0" distB="0" distL="0" distR="0" wp14:anchorId="464551C3" wp14:editId="6C5E91A9">
            <wp:extent cx="872192" cy="127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192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  <w:tab/>
      </w:r>
      <w:r>
        <w:rPr>
          <w:noProof/>
          <w:sz w:val="2"/>
          <w:lang w:val="en-US" w:eastAsia="en-US"/>
        </w:rPr>
        <w:drawing>
          <wp:inline distT="0" distB="0" distL="0" distR="0" wp14:anchorId="0306E8D9" wp14:editId="3B1F8867">
            <wp:extent cx="252138" cy="127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38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CB99" w14:textId="347C2018" w:rsidR="000B0E51" w:rsidRPr="003B2361" w:rsidRDefault="00C13444" w:rsidP="003B2361">
      <w:pPr>
        <w:pStyle w:val="BodyText"/>
        <w:tabs>
          <w:tab w:val="left" w:pos="3263"/>
        </w:tabs>
        <w:spacing w:before="81"/>
        <w:ind w:left="3412" w:hanging="2310"/>
        <w:rPr>
          <w:lang w:val="en-US"/>
        </w:rPr>
      </w:pPr>
      <w:r>
        <w:rPr>
          <w:noProof/>
          <w:lang w:val="en-US" w:eastAsia="en-US"/>
        </w:rPr>
        <w:drawing>
          <wp:anchor distT="0" distB="0" distL="0" distR="0" simplePos="0" relativeHeight="251650048" behindDoc="0" locked="0" layoutInCell="1" allowOverlap="1" wp14:anchorId="43C09A68" wp14:editId="4EF06118">
            <wp:simplePos x="0" y="0"/>
            <wp:positionH relativeFrom="page">
              <wp:posOffset>2738627</wp:posOffset>
            </wp:positionH>
            <wp:positionV relativeFrom="paragraph">
              <wp:posOffset>229849</wp:posOffset>
            </wp:positionV>
            <wp:extent cx="4215516" cy="180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516" cy="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1072" behindDoc="0" locked="0" layoutInCell="1" allowOverlap="1" wp14:anchorId="76C9C356" wp14:editId="3557B07B">
            <wp:simplePos x="0" y="0"/>
            <wp:positionH relativeFrom="page">
              <wp:posOffset>2738627</wp:posOffset>
            </wp:positionH>
            <wp:positionV relativeFrom="paragraph">
              <wp:posOffset>458422</wp:posOffset>
            </wp:positionV>
            <wp:extent cx="4326030" cy="12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030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2096" behindDoc="0" locked="0" layoutInCell="1" allowOverlap="1" wp14:anchorId="001A2A71" wp14:editId="06DAD6AB">
            <wp:simplePos x="0" y="0"/>
            <wp:positionH relativeFrom="page">
              <wp:posOffset>2738627</wp:posOffset>
            </wp:positionH>
            <wp:positionV relativeFrom="paragraph">
              <wp:posOffset>686413</wp:posOffset>
            </wp:positionV>
            <wp:extent cx="4214637" cy="1809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637" cy="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JUDUL</w:t>
      </w:r>
      <w:r>
        <w:rPr>
          <w:spacing w:val="-3"/>
        </w:rPr>
        <w:t xml:space="preserve"> </w:t>
      </w:r>
      <w:r w:rsidR="007368DB">
        <w:rPr>
          <w:lang w:val="en-US"/>
        </w:rPr>
        <w:t>KP</w:t>
      </w:r>
      <w:r>
        <w:tab/>
        <w:t>:</w:t>
      </w:r>
      <w:r w:rsidR="003B2361">
        <w:rPr>
          <w:lang w:val="en-US"/>
        </w:rPr>
        <w:t xml:space="preserve">  </w:t>
      </w:r>
      <w:r w:rsidR="00571A67">
        <w:rPr>
          <w:lang w:val="en-US"/>
        </w:rPr>
        <w:t xml:space="preserve">SISTEM ABSENSI MENGGUNAKAN RADIO FREQUENCY IDENTIFICATION </w:t>
      </w:r>
      <w:r w:rsidR="003B2361">
        <w:rPr>
          <w:lang w:val="en-US"/>
        </w:rPr>
        <w:t xml:space="preserve">PADA </w:t>
      </w:r>
      <w:r w:rsidR="00571A67">
        <w:rPr>
          <w:lang w:val="en-US"/>
        </w:rPr>
        <w:t xml:space="preserve">SEKOLAH </w:t>
      </w:r>
      <w:r w:rsidR="003B2361">
        <w:rPr>
          <w:lang w:val="en-US"/>
        </w:rPr>
        <w:t>SMK CENDEKIA BATUJAJAR</w:t>
      </w:r>
    </w:p>
    <w:p w14:paraId="295CAA2A" w14:textId="77777777" w:rsidR="000B0E51" w:rsidRDefault="000B0E51">
      <w:pPr>
        <w:pStyle w:val="BodyText"/>
        <w:spacing w:before="7"/>
        <w:rPr>
          <w:sz w:val="24"/>
        </w:rPr>
      </w:pPr>
    </w:p>
    <w:p w14:paraId="62F8D137" w14:textId="77777777" w:rsidR="000B0E51" w:rsidRDefault="000B0E51">
      <w:pPr>
        <w:pStyle w:val="BodyText"/>
        <w:spacing w:before="7"/>
        <w:rPr>
          <w:sz w:val="24"/>
        </w:rPr>
      </w:pPr>
    </w:p>
    <w:p w14:paraId="7E7F2183" w14:textId="6215C484" w:rsidR="000B0E51" w:rsidRPr="003B2361" w:rsidRDefault="00C13444" w:rsidP="008D6350">
      <w:pPr>
        <w:pStyle w:val="BodyText"/>
        <w:spacing w:before="165" w:after="25"/>
        <w:ind w:left="3263" w:hanging="2303"/>
        <w:rPr>
          <w:lang w:val="en-US"/>
        </w:rPr>
      </w:pPr>
      <w:r>
        <w:t>TEMPAT/LOKASI</w:t>
      </w:r>
      <w:r>
        <w:tab/>
        <w:t>:</w:t>
      </w:r>
      <w:r w:rsidR="003B2361">
        <w:rPr>
          <w:lang w:val="en-US"/>
        </w:rPr>
        <w:t xml:space="preserve"> </w:t>
      </w:r>
      <w:r w:rsidR="00571A67">
        <w:rPr>
          <w:lang w:val="en-US"/>
        </w:rPr>
        <w:t>SMK CENDEKIA BATUJAJAR/</w:t>
      </w:r>
      <w:r w:rsidR="008D6350">
        <w:rPr>
          <w:lang w:val="en-US"/>
        </w:rPr>
        <w:t xml:space="preserve"> </w:t>
      </w:r>
      <w:r w:rsidR="008D6350" w:rsidRPr="008D6350">
        <w:t xml:space="preserve">Jl. Raya Batujajar, Batujajar Bar., Kec. </w:t>
      </w:r>
      <w:r w:rsidR="008D6350">
        <w:rPr>
          <w:lang w:val="en-US"/>
        </w:rPr>
        <w:t xml:space="preserve">   </w:t>
      </w:r>
      <w:r w:rsidR="008D6350" w:rsidRPr="008D6350">
        <w:t>Batujajar, Kabupaten Bandung Barat, Jawa Barat 40561</w:t>
      </w:r>
      <w:r w:rsidR="00571A67" w:rsidRPr="008D6350">
        <w:t xml:space="preserve"> </w:t>
      </w:r>
    </w:p>
    <w:p w14:paraId="6E35AC6D" w14:textId="77777777" w:rsidR="000B0E51" w:rsidRDefault="00C13444">
      <w:pPr>
        <w:pStyle w:val="BodyText"/>
        <w:spacing w:line="20" w:lineRule="exact"/>
        <w:ind w:left="3412"/>
        <w:rPr>
          <w:sz w:val="2"/>
        </w:rPr>
      </w:pPr>
      <w:r>
        <w:rPr>
          <w:noProof/>
          <w:sz w:val="2"/>
          <w:lang w:val="en-US" w:eastAsia="en-US"/>
        </w:rPr>
        <w:drawing>
          <wp:inline distT="0" distB="0" distL="0" distR="0" wp14:anchorId="146A18A5" wp14:editId="45402E79">
            <wp:extent cx="4214637" cy="1809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637" cy="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7B27" w14:textId="736D23D1" w:rsidR="0068318C" w:rsidRDefault="00C13444" w:rsidP="0068318C">
      <w:pPr>
        <w:pStyle w:val="BodyText"/>
        <w:tabs>
          <w:tab w:val="left" w:pos="3261"/>
        </w:tabs>
        <w:spacing w:before="56" w:line="333" w:lineRule="auto"/>
        <w:ind w:left="960" w:right="2250"/>
        <w:rPr>
          <w:spacing w:val="-17"/>
          <w:lang w:val="en-US"/>
        </w:rPr>
      </w:pPr>
      <w:r>
        <w:rPr>
          <w:noProof/>
          <w:lang w:val="en-US" w:eastAsia="en-US"/>
        </w:rPr>
        <w:drawing>
          <wp:anchor distT="0" distB="0" distL="0" distR="0" simplePos="0" relativeHeight="251655168" behindDoc="0" locked="0" layoutInCell="1" allowOverlap="1" wp14:anchorId="4A43BFEB" wp14:editId="2426885E">
            <wp:simplePos x="0" y="0"/>
            <wp:positionH relativeFrom="page">
              <wp:posOffset>2738627</wp:posOffset>
            </wp:positionH>
            <wp:positionV relativeFrom="paragraph">
              <wp:posOffset>213974</wp:posOffset>
            </wp:positionV>
            <wp:extent cx="4253086" cy="1825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086" cy="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6192" behindDoc="0" locked="0" layoutInCell="1" allowOverlap="1" wp14:anchorId="754A4A7F" wp14:editId="3E18EDDC">
            <wp:simplePos x="0" y="0"/>
            <wp:positionH relativeFrom="page">
              <wp:posOffset>2738627</wp:posOffset>
            </wp:positionH>
            <wp:positionV relativeFrom="paragraph">
              <wp:posOffset>442548</wp:posOffset>
            </wp:positionV>
            <wp:extent cx="3993258" cy="1270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258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UNIT/BAG./DIV.</w:t>
      </w:r>
      <w:r>
        <w:tab/>
      </w:r>
      <w:r>
        <w:rPr>
          <w:spacing w:val="-17"/>
        </w:rPr>
        <w:t xml:space="preserve">: </w:t>
      </w:r>
      <w:r w:rsidR="00A60B7A">
        <w:rPr>
          <w:spacing w:val="-17"/>
          <w:lang w:val="en-US"/>
        </w:rPr>
        <w:t xml:space="preserve"> </w:t>
      </w:r>
      <w:r w:rsidR="00571A67">
        <w:rPr>
          <w:spacing w:val="-17"/>
          <w:lang w:val="en-US"/>
        </w:rPr>
        <w:t xml:space="preserve"> BAGIAN IT </w:t>
      </w:r>
    </w:p>
    <w:p w14:paraId="1C24CBF5" w14:textId="2A36C12D" w:rsidR="000B0E51" w:rsidRPr="00571A67" w:rsidRDefault="00C13444" w:rsidP="0068318C">
      <w:pPr>
        <w:pStyle w:val="BodyText"/>
        <w:tabs>
          <w:tab w:val="left" w:pos="3261"/>
        </w:tabs>
        <w:spacing w:before="56" w:line="333" w:lineRule="auto"/>
        <w:ind w:left="960" w:right="2250"/>
        <w:rPr>
          <w:lang w:val="en-US"/>
        </w:rPr>
      </w:pPr>
      <w:r>
        <w:t>PEMBINA</w:t>
      </w:r>
      <w:r>
        <w:rPr>
          <w:spacing w:val="-3"/>
        </w:rPr>
        <w:t xml:space="preserve"> </w:t>
      </w:r>
      <w:r w:rsidR="0068318C">
        <w:t>LAPANGAN</w:t>
      </w:r>
      <w:r w:rsidR="0068318C">
        <w:tab/>
      </w:r>
      <w:r>
        <w:rPr>
          <w:spacing w:val="-17"/>
        </w:rPr>
        <w:t>:</w:t>
      </w:r>
      <w:r w:rsidR="0068318C">
        <w:rPr>
          <w:spacing w:val="-17"/>
        </w:rPr>
        <w:t xml:space="preserve">  </w:t>
      </w:r>
      <w:r w:rsidR="00571A67">
        <w:rPr>
          <w:spacing w:val="-17"/>
          <w:lang w:val="en-US"/>
        </w:rPr>
        <w:t xml:space="preserve"> DANDI RUSDANI , S.Pd</w:t>
      </w:r>
    </w:p>
    <w:p w14:paraId="4AB1414E" w14:textId="3B9F46D4" w:rsidR="000B0E51" w:rsidRPr="00A60B7A" w:rsidRDefault="00C13444">
      <w:pPr>
        <w:pStyle w:val="BodyText"/>
        <w:tabs>
          <w:tab w:val="left" w:pos="3263"/>
        </w:tabs>
        <w:spacing w:before="1"/>
        <w:ind w:left="960"/>
        <w:rPr>
          <w:lang w:val="en-US"/>
        </w:rPr>
      </w:pPr>
      <w:r>
        <w:rPr>
          <w:noProof/>
          <w:lang w:val="en-US" w:eastAsia="en-US"/>
        </w:rPr>
        <w:drawing>
          <wp:anchor distT="0" distB="0" distL="0" distR="0" simplePos="0" relativeHeight="251653120" behindDoc="0" locked="0" layoutInCell="1" allowOverlap="1" wp14:anchorId="5D69F759" wp14:editId="4542F6C9">
            <wp:simplePos x="0" y="0"/>
            <wp:positionH relativeFrom="page">
              <wp:posOffset>2738627</wp:posOffset>
            </wp:positionH>
            <wp:positionV relativeFrom="paragraph">
              <wp:posOffset>179683</wp:posOffset>
            </wp:positionV>
            <wp:extent cx="4214637" cy="1809"/>
            <wp:effectExtent l="0" t="0" r="0" b="0"/>
            <wp:wrapTopAndBottom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637" cy="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JABATAN</w:t>
      </w:r>
      <w:r>
        <w:tab/>
        <w:t>:</w:t>
      </w:r>
      <w:r w:rsidR="00A60B7A">
        <w:rPr>
          <w:lang w:val="en-US"/>
        </w:rPr>
        <w:t xml:space="preserve"> </w:t>
      </w:r>
      <w:r w:rsidR="00571A67">
        <w:rPr>
          <w:lang w:val="en-US"/>
        </w:rPr>
        <w:t>BAGISN IT</w:t>
      </w:r>
    </w:p>
    <w:p w14:paraId="0D233C3C" w14:textId="77777777" w:rsidR="000B0E51" w:rsidRDefault="00C13444">
      <w:pPr>
        <w:pStyle w:val="BodyText"/>
        <w:spacing w:before="105" w:line="240" w:lineRule="exact"/>
        <w:ind w:left="960"/>
      </w:pPr>
      <w:r>
        <w:t>DARI HASIL PELAKSANAAN DEMO/PRESENTASI MAKA APLIKASI KERJA PRAKTIK TERSEBUT</w:t>
      </w:r>
    </w:p>
    <w:p w14:paraId="1BCA76AE" w14:textId="77777777" w:rsidR="000B0E51" w:rsidRDefault="00C13444">
      <w:pPr>
        <w:pStyle w:val="BodyText"/>
        <w:tabs>
          <w:tab w:val="left" w:pos="2669"/>
          <w:tab w:val="left" w:pos="3483"/>
        </w:tabs>
        <w:spacing w:line="274" w:lineRule="exact"/>
        <w:ind w:left="960"/>
      </w:pPr>
      <w:r>
        <w:t>DINYATAKAN</w:t>
      </w:r>
      <w:r>
        <w:tab/>
        <w:t>:</w:t>
      </w:r>
      <w:r>
        <w:tab/>
      </w:r>
      <w:r>
        <w:rPr>
          <w:position w:val="2"/>
        </w:rPr>
        <w:t>*</w:t>
      </w:r>
    </w:p>
    <w:p w14:paraId="4137C37C" w14:textId="21572C16" w:rsidR="000B0E51" w:rsidRDefault="00864B9D">
      <w:pPr>
        <w:pStyle w:val="BodyText"/>
        <w:spacing w:before="89"/>
        <w:ind w:left="948"/>
      </w:pPr>
      <w:r w:rsidRPr="00864B9D">
        <w:rPr>
          <w:rFonts w:ascii="Times New Roman"/>
          <w:noProof/>
          <w:spacing w:val="20"/>
          <w:position w:val="1"/>
          <w:sz w:val="20"/>
          <w:lang w:val="en-US" w:eastAsia="en-US"/>
        </w:rPr>
        <w:drawing>
          <wp:inline distT="0" distB="0" distL="0" distR="0" wp14:anchorId="28431C10" wp14:editId="31986403">
            <wp:extent cx="257211" cy="257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44">
        <w:rPr>
          <w:rFonts w:ascii="Times New Roman"/>
          <w:spacing w:val="20"/>
          <w:position w:val="1"/>
          <w:sz w:val="20"/>
        </w:rPr>
        <w:t xml:space="preserve"> </w:t>
      </w:r>
      <w:r w:rsidR="00C13444">
        <w:rPr>
          <w:position w:val="1"/>
        </w:rPr>
        <w:t xml:space="preserve">MEMENUHI SYARAT    </w:t>
      </w:r>
      <w:r w:rsidR="00C13444">
        <w:rPr>
          <w:noProof/>
          <w:spacing w:val="1"/>
          <w:lang w:val="en-US" w:eastAsia="en-US"/>
        </w:rPr>
        <w:drawing>
          <wp:inline distT="0" distB="0" distL="0" distR="0" wp14:anchorId="5CAEC2E3" wp14:editId="377767D1">
            <wp:extent cx="154000" cy="134226"/>
            <wp:effectExtent l="0" t="0" r="0" b="0"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00" cy="1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44">
        <w:rPr>
          <w:rFonts w:ascii="Times New Roman"/>
          <w:spacing w:val="1"/>
          <w:position w:val="1"/>
        </w:rPr>
        <w:t xml:space="preserve"> </w:t>
      </w:r>
      <w:r w:rsidR="00C13444">
        <w:rPr>
          <w:rFonts w:ascii="Times New Roman"/>
          <w:spacing w:val="19"/>
          <w:position w:val="1"/>
        </w:rPr>
        <w:t xml:space="preserve"> </w:t>
      </w:r>
      <w:r w:rsidR="00C13444">
        <w:rPr>
          <w:position w:val="1"/>
        </w:rPr>
        <w:t>MEMENUHI SYARAT DENGAN</w:t>
      </w:r>
      <w:r w:rsidR="00C13444">
        <w:rPr>
          <w:spacing w:val="-4"/>
          <w:position w:val="1"/>
        </w:rPr>
        <w:t xml:space="preserve"> </w:t>
      </w:r>
      <w:r w:rsidR="00C13444">
        <w:rPr>
          <w:position w:val="1"/>
        </w:rPr>
        <w:t>REVISI</w:t>
      </w:r>
    </w:p>
    <w:p w14:paraId="13533076" w14:textId="77777777" w:rsidR="000B0E51" w:rsidRDefault="00C13444">
      <w:pPr>
        <w:pStyle w:val="BodyText"/>
        <w:spacing w:before="106"/>
        <w:ind w:left="948"/>
      </w:pPr>
      <w:r>
        <w:rPr>
          <w:noProof/>
          <w:lang w:val="en-US" w:eastAsia="en-US"/>
        </w:rPr>
        <w:drawing>
          <wp:inline distT="0" distB="0" distL="0" distR="0" wp14:anchorId="7AD67F3C" wp14:editId="11DC177D">
            <wp:extent cx="153708" cy="134591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8" cy="1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-15"/>
          <w:position w:val="2"/>
          <w:sz w:val="20"/>
        </w:rPr>
        <w:t xml:space="preserve"> </w:t>
      </w:r>
      <w:r>
        <w:rPr>
          <w:position w:val="2"/>
        </w:rPr>
        <w:t>BELUM MEMENUHI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SYARAT</w:t>
      </w:r>
    </w:p>
    <w:p w14:paraId="7976CC1F" w14:textId="77777777" w:rsidR="000B0E51" w:rsidRDefault="00C13444">
      <w:pPr>
        <w:pStyle w:val="BodyText"/>
        <w:spacing w:before="151"/>
        <w:ind w:left="960"/>
      </w:pPr>
      <w:r>
        <w:t>UNTUK DIPRESENTASIKAN PADA SEMINAR KERJA (KP) SERTA DIDOKUMENTASIKAN DALAM LAPORAN AKHIR KERJA PRAKTIK.</w:t>
      </w:r>
    </w:p>
    <w:p w14:paraId="5D81B660" w14:textId="77777777" w:rsidR="000B0E51" w:rsidRDefault="000B0E51">
      <w:pPr>
        <w:pStyle w:val="BodyText"/>
        <w:spacing w:before="7"/>
        <w:rPr>
          <w:sz w:val="10"/>
        </w:rPr>
      </w:pPr>
    </w:p>
    <w:p w14:paraId="543E571E" w14:textId="34735777" w:rsidR="000B0E51" w:rsidRDefault="00A35885">
      <w:pPr>
        <w:pStyle w:val="BodyText"/>
        <w:ind w:left="9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18EDC2" wp14:editId="26DE2D0F">
                <wp:extent cx="5836920" cy="768350"/>
                <wp:effectExtent l="5080" t="13335" r="6350" b="8890"/>
                <wp:docPr id="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768350"/>
                        </a:xfrm>
                        <a:prstGeom prst="rect">
                          <a:avLst/>
                        </a:prstGeom>
                        <a:noFill/>
                        <a:ln w="122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004BA2" w14:textId="77777777" w:rsidR="000B0E51" w:rsidRDefault="00C13444" w:rsidP="009654FE">
                            <w:pPr>
                              <w:spacing w:before="76"/>
                              <w:ind w:left="58"/>
                              <w:rPr>
                                <w:sz w:val="20"/>
                                <w:shd w:val="clear" w:color="auto" w:fill="D1FF46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  <w:shd w:val="clear" w:color="auto" w:fill="D1FF4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1FF46"/>
                              </w:rPr>
                              <w:t xml:space="preserve">CATATAN REVISI/SARAN </w:t>
                            </w:r>
                          </w:p>
                          <w:p w14:paraId="296268C2" w14:textId="77777777" w:rsidR="009654FE" w:rsidRDefault="009654FE" w:rsidP="009654FE">
                            <w:pPr>
                              <w:spacing w:before="76"/>
                              <w:ind w:left="58"/>
                              <w:rPr>
                                <w:sz w:val="20"/>
                                <w:shd w:val="clear" w:color="auto" w:fill="D1FF46"/>
                              </w:rPr>
                            </w:pPr>
                          </w:p>
                          <w:p w14:paraId="3F59AB53" w14:textId="77777777" w:rsidR="009654FE" w:rsidRDefault="009654FE" w:rsidP="009654FE">
                            <w:pPr>
                              <w:spacing w:before="76"/>
                              <w:ind w:left="58"/>
                              <w:rPr>
                                <w:sz w:val="20"/>
                                <w:shd w:val="clear" w:color="auto" w:fill="D1FF46"/>
                              </w:rPr>
                            </w:pPr>
                          </w:p>
                          <w:p w14:paraId="6E0E689D" w14:textId="77777777" w:rsidR="009654FE" w:rsidRDefault="009654FE" w:rsidP="009654FE">
                            <w:pPr>
                              <w:spacing w:before="76"/>
                              <w:ind w:left="58"/>
                              <w:rPr>
                                <w:sz w:val="20"/>
                                <w:shd w:val="clear" w:color="auto" w:fill="D1FF46"/>
                              </w:rPr>
                            </w:pPr>
                          </w:p>
                          <w:p w14:paraId="39D04A98" w14:textId="77777777" w:rsidR="009654FE" w:rsidRPr="009654FE" w:rsidRDefault="009654FE" w:rsidP="009654FE">
                            <w:pPr>
                              <w:spacing w:before="76"/>
                              <w:ind w:left="58"/>
                              <w:rPr>
                                <w:sz w:val="20"/>
                                <w:shd w:val="clear" w:color="auto" w:fill="D1FF4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8EDC2" id="Text Box 43" o:spid="_x0000_s1028" type="#_x0000_t202" style="width:459.6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" filled="f" strokecolor="gray" strokeweight=".03389mm">
                <v:textbox inset="0,0,0,0">
                  <w:txbxContent>
                    <w:p w14:paraId="5F004BA2" w14:textId="77777777" w:rsidR="000B0E51" w:rsidRDefault="00C13444" w:rsidP="009654FE">
                      <w:pPr>
                        <w:spacing w:before="76"/>
                        <w:ind w:left="58"/>
                        <w:rPr>
                          <w:sz w:val="20"/>
                          <w:shd w:val="clear" w:color="auto" w:fill="D1FF46"/>
                        </w:rPr>
                      </w:pPr>
                      <w:r>
                        <w:rPr>
                          <w:w w:val="99"/>
                          <w:sz w:val="20"/>
                          <w:shd w:val="clear" w:color="auto" w:fill="D1FF46"/>
                        </w:rPr>
                        <w:t xml:space="preserve"> </w:t>
                      </w:r>
                      <w:r>
                        <w:rPr>
                          <w:sz w:val="20"/>
                          <w:shd w:val="clear" w:color="auto" w:fill="D1FF46"/>
                        </w:rPr>
                        <w:t xml:space="preserve">CATATAN REVISI/SARAN </w:t>
                      </w:r>
                    </w:p>
                    <w:p w14:paraId="296268C2" w14:textId="77777777" w:rsidR="009654FE" w:rsidRDefault="009654FE" w:rsidP="009654FE">
                      <w:pPr>
                        <w:spacing w:before="76"/>
                        <w:ind w:left="58"/>
                        <w:rPr>
                          <w:sz w:val="20"/>
                          <w:shd w:val="clear" w:color="auto" w:fill="D1FF46"/>
                        </w:rPr>
                      </w:pPr>
                    </w:p>
                    <w:p w14:paraId="3F59AB53" w14:textId="77777777" w:rsidR="009654FE" w:rsidRDefault="009654FE" w:rsidP="009654FE">
                      <w:pPr>
                        <w:spacing w:before="76"/>
                        <w:ind w:left="58"/>
                        <w:rPr>
                          <w:sz w:val="20"/>
                          <w:shd w:val="clear" w:color="auto" w:fill="D1FF46"/>
                        </w:rPr>
                      </w:pPr>
                    </w:p>
                    <w:p w14:paraId="6E0E689D" w14:textId="77777777" w:rsidR="009654FE" w:rsidRDefault="009654FE" w:rsidP="009654FE">
                      <w:pPr>
                        <w:spacing w:before="76"/>
                        <w:ind w:left="58"/>
                        <w:rPr>
                          <w:sz w:val="20"/>
                          <w:shd w:val="clear" w:color="auto" w:fill="D1FF46"/>
                        </w:rPr>
                      </w:pPr>
                    </w:p>
                    <w:p w14:paraId="39D04A98" w14:textId="77777777" w:rsidR="009654FE" w:rsidRPr="009654FE" w:rsidRDefault="009654FE" w:rsidP="009654FE">
                      <w:pPr>
                        <w:spacing w:before="76"/>
                        <w:ind w:left="58"/>
                        <w:rPr>
                          <w:sz w:val="20"/>
                          <w:shd w:val="clear" w:color="auto" w:fill="D1FF4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A0F65B" w14:textId="77777777" w:rsidR="000B0E51" w:rsidRDefault="000B0E51">
      <w:pPr>
        <w:rPr>
          <w:sz w:val="20"/>
        </w:rPr>
        <w:sectPr w:rsidR="000B0E51">
          <w:type w:val="continuous"/>
          <w:pgSz w:w="12250" w:h="15850"/>
          <w:pgMar w:top="380" w:right="1020" w:bottom="560" w:left="900" w:header="720" w:footer="720" w:gutter="0"/>
          <w:cols w:space="720"/>
        </w:sectPr>
      </w:pPr>
    </w:p>
    <w:p w14:paraId="181806CF" w14:textId="77777777" w:rsidR="000B0E51" w:rsidRDefault="00C13444">
      <w:pPr>
        <w:spacing w:before="38"/>
        <w:ind w:left="960"/>
        <w:rPr>
          <w:i/>
          <w:sz w:val="20"/>
        </w:rPr>
      </w:pPr>
      <w:r>
        <w:rPr>
          <w:i/>
          <w:color w:val="333333"/>
          <w:sz w:val="20"/>
        </w:rPr>
        <w:t>*) Tandai dengan ( X ) Pernyataan yang Dipilih</w:t>
      </w:r>
    </w:p>
    <w:p w14:paraId="6CC9EF84" w14:textId="77777777" w:rsidR="00582550" w:rsidRDefault="00C13444" w:rsidP="00582550">
      <w:pPr>
        <w:pStyle w:val="BodyText"/>
        <w:spacing w:before="10"/>
        <w:rPr>
          <w:i/>
          <w:sz w:val="33"/>
        </w:rPr>
      </w:pPr>
      <w:r>
        <w:br w:type="column"/>
      </w:r>
    </w:p>
    <w:p w14:paraId="19F67D43" w14:textId="4C5C6267" w:rsidR="000B0E51" w:rsidRPr="008D6350" w:rsidRDefault="008D6350" w:rsidP="00582550">
      <w:pPr>
        <w:pStyle w:val="BodyText"/>
        <w:spacing w:before="10"/>
        <w:rPr>
          <w:i/>
          <w:sz w:val="33"/>
          <w:lang w:val="en-US"/>
        </w:rPr>
      </w:pPr>
      <w:ins w:id="0" w:author=" " w:date="2021-11-16T10:24:00Z">
        <w:r>
          <w:rPr>
            <w:noProof/>
          </w:rPr>
          <w:drawing>
            <wp:anchor distT="0" distB="0" distL="114300" distR="114300" simplePos="0" relativeHeight="251657728" behindDoc="1" locked="0" layoutInCell="1" allowOverlap="1" wp14:anchorId="6477FE92" wp14:editId="118D3DAD">
              <wp:simplePos x="0" y="0"/>
              <wp:positionH relativeFrom="margin">
                <wp:posOffset>5168265</wp:posOffset>
              </wp:positionH>
              <wp:positionV relativeFrom="paragraph">
                <wp:posOffset>179070</wp:posOffset>
              </wp:positionV>
              <wp:extent cx="495300" cy="495300"/>
              <wp:effectExtent l="0" t="0" r="0" b="0"/>
              <wp:wrapNone/>
              <wp:docPr id="592" name="Picture 5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C13444">
        <w:t>Cimahi,</w:t>
      </w:r>
      <w:r w:rsidR="00C13444">
        <w:rPr>
          <w:u w:val="single" w:color="7F7F7F"/>
        </w:rPr>
        <w:tab/>
      </w:r>
      <w:r w:rsidR="00C13444">
        <w:t xml:space="preserve"> </w:t>
      </w:r>
      <w:r>
        <w:rPr>
          <w:lang w:val="en-US"/>
        </w:rPr>
        <w:t>16 November 2021</w:t>
      </w:r>
    </w:p>
    <w:p w14:paraId="6F666632" w14:textId="57CAB265" w:rsidR="00582550" w:rsidRDefault="00473F9C" w:rsidP="00582550">
      <w:pPr>
        <w:rPr>
          <w:sz w:val="18"/>
        </w:rPr>
      </w:pPr>
      <w:r>
        <w:rPr>
          <w:sz w:val="18"/>
        </w:rPr>
        <w:t xml:space="preserve">          </w:t>
      </w:r>
    </w:p>
    <w:p w14:paraId="1CE5D752" w14:textId="388217E4" w:rsidR="008D6350" w:rsidRDefault="008D6350" w:rsidP="00582550">
      <w:pPr>
        <w:rPr>
          <w:sz w:val="18"/>
        </w:rPr>
      </w:pPr>
    </w:p>
    <w:p w14:paraId="71DB5B05" w14:textId="073FBCD1" w:rsidR="008D6350" w:rsidRDefault="008D6350" w:rsidP="00582550">
      <w:pPr>
        <w:rPr>
          <w:sz w:val="18"/>
        </w:rPr>
      </w:pPr>
    </w:p>
    <w:p w14:paraId="333B43EA" w14:textId="77777777" w:rsidR="008D6350" w:rsidRDefault="008D6350" w:rsidP="00582550">
      <w:pPr>
        <w:rPr>
          <w:sz w:val="18"/>
        </w:rPr>
      </w:pPr>
    </w:p>
    <w:p w14:paraId="16EA0B93" w14:textId="2B7596C0" w:rsidR="00582550" w:rsidRDefault="00582550" w:rsidP="00582550">
      <w:pPr>
        <w:pStyle w:val="BodyText"/>
        <w:spacing w:line="20" w:lineRule="exact"/>
        <w:ind w:left="-134"/>
        <w:rPr>
          <w:rFonts w:ascii="Copperplate Gothic Light"/>
          <w:sz w:val="2"/>
        </w:rPr>
      </w:pPr>
    </w:p>
    <w:p w14:paraId="1D32686D" w14:textId="3BFD38B5" w:rsidR="00582550" w:rsidRDefault="00582550" w:rsidP="008D6350">
      <w:pPr>
        <w:pStyle w:val="BodyText"/>
        <w:spacing w:before="56"/>
        <w:sectPr w:rsidR="00582550" w:rsidSect="00582550">
          <w:type w:val="continuous"/>
          <w:pgSz w:w="12250" w:h="15850"/>
          <w:pgMar w:top="380" w:right="1020" w:bottom="560" w:left="900" w:header="0" w:footer="369" w:gutter="0"/>
          <w:cols w:num="2" w:space="720" w:equalWidth="0">
            <w:col w:w="5040" w:space="2169"/>
            <w:col w:w="3121"/>
          </w:cols>
        </w:sectPr>
      </w:pPr>
    </w:p>
    <w:p w14:paraId="59251472" w14:textId="77777777" w:rsidR="008D6350" w:rsidRDefault="008D6350" w:rsidP="008D6350">
      <w:pPr>
        <w:ind w:left="5760" w:firstLine="903"/>
        <w:jc w:val="center"/>
      </w:pPr>
      <w:r>
        <w:rPr>
          <w:sz w:val="20"/>
          <w:szCs w:val="20"/>
          <w:u w:val="single"/>
        </w:rPr>
        <w:t>Puspita Nurul S</w:t>
      </w:r>
      <w:r w:rsidRPr="00C2334E">
        <w:rPr>
          <w:sz w:val="20"/>
          <w:szCs w:val="20"/>
          <w:u w:val="single"/>
        </w:rPr>
        <w:t>.</w:t>
      </w:r>
      <w:r>
        <w:rPr>
          <w:color w:val="000000"/>
          <w:u w:val="single"/>
        </w:rPr>
        <w:t>, S.Kom., M.T.</w:t>
      </w:r>
    </w:p>
    <w:p w14:paraId="7E8E4B4D" w14:textId="77777777" w:rsidR="008D6350" w:rsidRDefault="008D6350" w:rsidP="008D6350">
      <w:pPr>
        <w:ind w:left="5040" w:firstLine="720"/>
        <w:jc w:val="center"/>
      </w:pPr>
      <w:r>
        <w:rPr>
          <w:color w:val="000000"/>
        </w:rPr>
        <w:t>NID. 4121.905.85</w:t>
      </w:r>
    </w:p>
    <w:p w14:paraId="037AE778" w14:textId="03FB0CAE" w:rsidR="00582550" w:rsidRDefault="00A35885">
      <w:pPr>
        <w:spacing w:before="67"/>
        <w:ind w:left="119"/>
        <w:rPr>
          <w:rFonts w:ascii="Copperplate Gothic Light"/>
          <w:color w:val="333333"/>
          <w:spacing w:val="-1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750E4" wp14:editId="222F19BC">
                <wp:simplePos x="0" y="0"/>
                <wp:positionH relativeFrom="page">
                  <wp:posOffset>640715</wp:posOffset>
                </wp:positionH>
                <wp:positionV relativeFrom="paragraph">
                  <wp:posOffset>221615</wp:posOffset>
                </wp:positionV>
                <wp:extent cx="5073650" cy="0"/>
                <wp:effectExtent l="0" t="0" r="0" b="0"/>
                <wp:wrapNone/>
                <wp:docPr id="4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0" cy="0"/>
                        </a:xfrm>
                        <a:prstGeom prst="line">
                          <a:avLst/>
                        </a:prstGeom>
                        <a:noFill/>
                        <a:ln w="12784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E8DB8" id="Line 3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.45pt,17.45pt" to="449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" strokecolor="#333" strokeweight=".35511mm">
                <w10:wrap anchorx="page"/>
              </v:line>
            </w:pict>
          </mc:Fallback>
        </mc:AlternateContent>
      </w:r>
    </w:p>
    <w:p w14:paraId="1D0E9B1F" w14:textId="77777777" w:rsidR="00582550" w:rsidRDefault="00582550">
      <w:pPr>
        <w:spacing w:before="67"/>
        <w:ind w:left="119"/>
        <w:rPr>
          <w:rFonts w:ascii="Copperplate Gothic Light"/>
          <w:color w:val="333333"/>
          <w:spacing w:val="-1"/>
          <w:sz w:val="16"/>
        </w:rPr>
      </w:pPr>
    </w:p>
    <w:p w14:paraId="5461B466" w14:textId="77777777" w:rsidR="000B0E51" w:rsidRDefault="00C13444">
      <w:pPr>
        <w:spacing w:before="67"/>
        <w:ind w:left="119"/>
        <w:rPr>
          <w:rFonts w:ascii="Copperplate Gothic Light"/>
          <w:sz w:val="16"/>
        </w:rPr>
      </w:pPr>
      <w:r>
        <w:rPr>
          <w:rFonts w:ascii="Copperplate Gothic Light"/>
          <w:color w:val="333333"/>
          <w:spacing w:val="-1"/>
          <w:sz w:val="16"/>
        </w:rPr>
        <w:t>P</w:t>
      </w:r>
      <w:r>
        <w:rPr>
          <w:rFonts w:ascii="Copperplate Gothic Light"/>
          <w:color w:val="333333"/>
          <w:sz w:val="16"/>
        </w:rPr>
        <w:t>e</w:t>
      </w:r>
      <w:r>
        <w:rPr>
          <w:rFonts w:ascii="Copperplate Gothic Light"/>
          <w:color w:val="333333"/>
          <w:spacing w:val="-2"/>
          <w:sz w:val="16"/>
        </w:rPr>
        <w:t>l</w:t>
      </w:r>
      <w:r>
        <w:rPr>
          <w:rFonts w:ascii="Copperplate Gothic Light"/>
          <w:smallCaps/>
          <w:color w:val="333333"/>
          <w:w w:val="104"/>
          <w:sz w:val="16"/>
        </w:rPr>
        <w:t>a</w:t>
      </w:r>
      <w:r>
        <w:rPr>
          <w:rFonts w:ascii="Copperplate Gothic Light"/>
          <w:smallCaps/>
          <w:color w:val="333333"/>
          <w:spacing w:val="-1"/>
          <w:w w:val="104"/>
          <w:sz w:val="16"/>
        </w:rPr>
        <w:t>ks</w:t>
      </w:r>
      <w:r>
        <w:rPr>
          <w:rFonts w:ascii="Copperplate Gothic Light"/>
          <w:smallCaps/>
          <w:color w:val="333333"/>
          <w:spacing w:val="-2"/>
          <w:w w:val="104"/>
          <w:sz w:val="16"/>
        </w:rPr>
        <w:t>a</w:t>
      </w:r>
      <w:r>
        <w:rPr>
          <w:rFonts w:ascii="Copperplate Gothic Light"/>
          <w:color w:val="333333"/>
          <w:sz w:val="16"/>
        </w:rPr>
        <w:t>n</w:t>
      </w:r>
      <w:r>
        <w:rPr>
          <w:rFonts w:ascii="Copperplate Gothic Light"/>
          <w:smallCaps/>
          <w:color w:val="333333"/>
          <w:spacing w:val="-1"/>
          <w:w w:val="104"/>
          <w:sz w:val="16"/>
        </w:rPr>
        <w:t>a</w:t>
      </w:r>
      <w:r>
        <w:rPr>
          <w:rFonts w:ascii="Copperplate Gothic Light"/>
          <w:smallCaps/>
          <w:color w:val="333333"/>
          <w:w w:val="104"/>
          <w:sz w:val="16"/>
        </w:rPr>
        <w:t>an</w:t>
      </w:r>
      <w:r>
        <w:rPr>
          <w:rFonts w:ascii="Copperplate Gothic Light"/>
          <w:color w:val="333333"/>
          <w:sz w:val="16"/>
        </w:rPr>
        <w:t xml:space="preserve"> </w:t>
      </w:r>
      <w:r>
        <w:rPr>
          <w:rFonts w:ascii="Copperplate Gothic Light"/>
          <w:color w:val="333333"/>
          <w:spacing w:val="-1"/>
          <w:sz w:val="16"/>
        </w:rPr>
        <w:t>D</w:t>
      </w:r>
      <w:r>
        <w:rPr>
          <w:rFonts w:ascii="Copperplate Gothic Light"/>
          <w:color w:val="333333"/>
          <w:sz w:val="16"/>
        </w:rPr>
        <w:t>e</w:t>
      </w:r>
      <w:r>
        <w:rPr>
          <w:rFonts w:ascii="Copperplate Gothic Light"/>
          <w:smallCaps/>
          <w:color w:val="333333"/>
          <w:spacing w:val="1"/>
          <w:w w:val="105"/>
          <w:sz w:val="16"/>
        </w:rPr>
        <w:t>m</w:t>
      </w:r>
      <w:r>
        <w:rPr>
          <w:rFonts w:ascii="Copperplate Gothic Light"/>
          <w:smallCaps/>
          <w:color w:val="333333"/>
          <w:w w:val="102"/>
          <w:sz w:val="16"/>
        </w:rPr>
        <w:t>o</w:t>
      </w:r>
      <w:r>
        <w:rPr>
          <w:rFonts w:ascii="Copperplate Gothic Light"/>
          <w:color w:val="333333"/>
          <w:sz w:val="16"/>
        </w:rPr>
        <w:t xml:space="preserve"> </w:t>
      </w:r>
      <w:r>
        <w:rPr>
          <w:rFonts w:ascii="Copperplate Gothic Light"/>
          <w:color w:val="333333"/>
          <w:spacing w:val="-2"/>
          <w:sz w:val="16"/>
        </w:rPr>
        <w:t>A</w:t>
      </w:r>
      <w:r>
        <w:rPr>
          <w:rFonts w:ascii="Copperplate Gothic Light"/>
          <w:smallCaps/>
          <w:color w:val="333333"/>
          <w:spacing w:val="-1"/>
          <w:w w:val="103"/>
          <w:sz w:val="16"/>
        </w:rPr>
        <w:t>pl</w:t>
      </w:r>
      <w:r>
        <w:rPr>
          <w:rFonts w:ascii="Copperplate Gothic Light"/>
          <w:color w:val="333333"/>
          <w:sz w:val="16"/>
        </w:rPr>
        <w:t>i</w:t>
      </w:r>
      <w:r>
        <w:rPr>
          <w:rFonts w:ascii="Copperplate Gothic Light"/>
          <w:smallCaps/>
          <w:color w:val="333333"/>
          <w:spacing w:val="-1"/>
          <w:w w:val="103"/>
          <w:sz w:val="16"/>
        </w:rPr>
        <w:t>k</w:t>
      </w:r>
      <w:r>
        <w:rPr>
          <w:rFonts w:ascii="Copperplate Gothic Light"/>
          <w:smallCaps/>
          <w:color w:val="333333"/>
          <w:w w:val="104"/>
          <w:sz w:val="16"/>
        </w:rPr>
        <w:t>a</w:t>
      </w:r>
      <w:r>
        <w:rPr>
          <w:rFonts w:ascii="Copperplate Gothic Light"/>
          <w:smallCaps/>
          <w:color w:val="333333"/>
          <w:spacing w:val="-2"/>
          <w:w w:val="104"/>
          <w:sz w:val="16"/>
        </w:rPr>
        <w:t>s</w:t>
      </w:r>
      <w:r>
        <w:rPr>
          <w:rFonts w:ascii="Copperplate Gothic Light"/>
          <w:color w:val="333333"/>
          <w:sz w:val="16"/>
        </w:rPr>
        <w:t>i</w:t>
      </w:r>
      <w:r>
        <w:rPr>
          <w:rFonts w:ascii="Copperplate Gothic Light"/>
          <w:color w:val="333333"/>
          <w:spacing w:val="1"/>
          <w:sz w:val="16"/>
        </w:rPr>
        <w:t xml:space="preserve"> </w:t>
      </w:r>
      <w:r>
        <w:rPr>
          <w:rFonts w:ascii="Copperplate Gothic Light"/>
          <w:color w:val="333333"/>
          <w:sz w:val="16"/>
        </w:rPr>
        <w:t>H</w:t>
      </w:r>
      <w:r>
        <w:rPr>
          <w:rFonts w:ascii="Copperplate Gothic Light"/>
          <w:smallCaps/>
          <w:color w:val="333333"/>
          <w:spacing w:val="-1"/>
          <w:w w:val="104"/>
          <w:sz w:val="16"/>
        </w:rPr>
        <w:t>asi</w:t>
      </w:r>
      <w:r>
        <w:rPr>
          <w:rFonts w:ascii="Copperplate Gothic Light"/>
          <w:smallCaps/>
          <w:color w:val="333333"/>
          <w:w w:val="104"/>
          <w:sz w:val="16"/>
        </w:rPr>
        <w:t>l</w:t>
      </w:r>
      <w:r>
        <w:rPr>
          <w:rFonts w:ascii="Copperplate Gothic Light"/>
          <w:color w:val="333333"/>
          <w:spacing w:val="-1"/>
          <w:sz w:val="16"/>
        </w:rPr>
        <w:t xml:space="preserve"> P</w:t>
      </w:r>
      <w:r>
        <w:rPr>
          <w:rFonts w:ascii="Copperplate Gothic Light"/>
          <w:color w:val="333333"/>
          <w:sz w:val="16"/>
        </w:rPr>
        <w:t>ene</w:t>
      </w:r>
      <w:r>
        <w:rPr>
          <w:rFonts w:ascii="Copperplate Gothic Light"/>
          <w:color w:val="333333"/>
          <w:spacing w:val="-1"/>
          <w:sz w:val="16"/>
        </w:rPr>
        <w:t>l</w:t>
      </w:r>
      <w:r>
        <w:rPr>
          <w:rFonts w:ascii="Copperplate Gothic Light"/>
          <w:color w:val="333333"/>
          <w:sz w:val="16"/>
        </w:rPr>
        <w:t>i</w:t>
      </w:r>
      <w:r>
        <w:rPr>
          <w:rFonts w:ascii="Copperplate Gothic Light"/>
          <w:color w:val="333333"/>
          <w:spacing w:val="-1"/>
          <w:sz w:val="16"/>
        </w:rPr>
        <w:t>t</w:t>
      </w:r>
      <w:r>
        <w:rPr>
          <w:rFonts w:ascii="Copperplate Gothic Light"/>
          <w:color w:val="333333"/>
          <w:sz w:val="16"/>
        </w:rPr>
        <w:t>i</w:t>
      </w:r>
      <w:r>
        <w:rPr>
          <w:rFonts w:ascii="Copperplate Gothic Light"/>
          <w:smallCaps/>
          <w:color w:val="333333"/>
          <w:w w:val="104"/>
          <w:sz w:val="16"/>
        </w:rPr>
        <w:t>an</w:t>
      </w:r>
      <w:r>
        <w:rPr>
          <w:rFonts w:ascii="Copperplate Gothic Light"/>
          <w:color w:val="333333"/>
          <w:sz w:val="16"/>
        </w:rPr>
        <w:t xml:space="preserve"> KP</w:t>
      </w:r>
    </w:p>
    <w:p w14:paraId="4352997A" w14:textId="1F9C37A9" w:rsidR="000B0E51" w:rsidRDefault="00C13444">
      <w:pPr>
        <w:pStyle w:val="BodyText"/>
        <w:spacing w:before="3"/>
        <w:rPr>
          <w:rFonts w:ascii="Copperplate Gothic Light"/>
          <w:sz w:val="4"/>
        </w:rPr>
      </w:pPr>
      <w:r>
        <w:br w:type="column"/>
      </w:r>
    </w:p>
    <w:p w14:paraId="52D6B0CA" w14:textId="7C2F75BF" w:rsidR="000B0E51" w:rsidRDefault="00A35885">
      <w:pPr>
        <w:pStyle w:val="BodyText"/>
        <w:spacing w:line="20" w:lineRule="exact"/>
        <w:ind w:left="78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67192D" wp14:editId="6AACA47E">
                <wp:extent cx="1010920" cy="1905"/>
                <wp:effectExtent l="0" t="0" r="635" b="1206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20" cy="1905"/>
                          <a:chOff x="0" y="0"/>
                          <a:chExt cx="1592" cy="3"/>
                        </a:xfrm>
                      </wpg:grpSpPr>
                      <wps:wsp>
                        <wps:cNvPr id="1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2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0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1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41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01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1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21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81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41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01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61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21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81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2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02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62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E0AD2" id="Group 2" o:spid="_x0000_s1026" style="width:79.6pt;height:.15pt;mso-position-horizontal-relative:char;mso-position-vertical-relative:line" coordsize="159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">
                <v:rect id="Rectangle 29" o:spid="_x0000_s1027" style="position:absolute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28" o:spid="_x0000_s1028" style="position:absolute;left:6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<v:rect id="Rectangle 27" o:spid="_x0000_s1029" style="position:absolute;left:1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<v:rect id="Rectangle 26" o:spid="_x0000_s1030" style="position:absolute;left:1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<v:rect id="Rectangle 25" o:spid="_x0000_s1031" style="position:absolute;left:2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<v:rect id="Rectangle 24" o:spid="_x0000_s1032" style="position:absolute;left:3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<v:rect id="Rectangle 23" o:spid="_x0000_s1033" style="position:absolute;left:3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<v:rect id="Rectangle 22" o:spid="_x0000_s1034" style="position:absolute;left:42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qT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pEn6/xB8gty8AAAD//wMAUEsBAi0AFAAGAAgAAAAhANvh9svuAAAAhQEAABMAAAAAAAAAAAAA&#10;AAAAAAAAAFtDb250ZW50X1R5cGVzXS54bWxQSwECLQAUAAYACAAAACEAWvQsW78AAAAVAQAACwAA&#10;AAAAAAAAAAAAAAAfAQAAX3JlbHMvLnJlbHNQSwECLQAUAAYACAAAACEAsv0Kk8MAAADbAAAADwAA&#10;AAAAAAAAAAAAAAAHAgAAZHJzL2Rvd25yZXYueG1sUEsFBgAAAAADAAMAtwAAAPcCAAAAAA==&#10;" fillcolor="gray" stroked="f"/>
                <v:rect id="Rectangle 21" o:spid="_x0000_s1035" style="position:absolute;left:48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<v:rect id="Rectangle 20" o:spid="_x0000_s1036" style="position:absolute;left:54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CW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" fillcolor="gray" stroked="f"/>
                <v:rect id="Rectangle 19" o:spid="_x0000_s1037" style="position:absolute;left:60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" fillcolor="gray" stroked="f"/>
                <v:rect id="Rectangle 18" o:spid="_x0000_s1038" style="position:absolute;left:66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" fillcolor="gray" stroked="f"/>
                <v:rect id="Rectangle 17" o:spid="_x0000_s1039" style="position:absolute;left:72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Gh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Nin8fYk/QOa/AAAA//8DAFBLAQItABQABgAIAAAAIQDb4fbL7gAAAIUBAAATAAAAAAAAAAAA&#10;AAAAAAAAAABbQ29udGVudF9UeXBlc10ueG1sUEsBAi0AFAAGAAgAAAAhAFr0LFu/AAAAFQEAAAsA&#10;AAAAAAAAAAAAAAAAHwEAAF9yZWxzLy5yZWxzUEsBAi0AFAAGAAgAAAAhANeBoaHEAAAA2wAAAA8A&#10;AAAAAAAAAAAAAAAABwIAAGRycy9kb3ducmV2LnhtbFBLBQYAAAAAAwADALcAAAD4AgAAAAA=&#10;" fillcolor="gray" stroked="f"/>
                <v:rect id="Rectangle 16" o:spid="_x0000_s1040" style="position:absolute;left:781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" fillcolor="gray" stroked="f"/>
                <v:rect id="Rectangle 15" o:spid="_x0000_s1041" style="position:absolute;left:841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" fillcolor="gray" stroked="f"/>
                <v:rect id="Rectangle 14" o:spid="_x0000_s1042" style="position:absolute;left:901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" fillcolor="gray" stroked="f"/>
                <v:rect id="Rectangle 13" o:spid="_x0000_s1043" style="position:absolute;left:961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" fillcolor="gray" stroked="f"/>
                <v:rect id="Rectangle 12" o:spid="_x0000_s1044" style="position:absolute;left:1021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" fillcolor="gray" stroked="f"/>
                <v:rect id="Rectangle 11" o:spid="_x0000_s1045" style="position:absolute;left:1081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" fillcolor="gray" stroked="f"/>
                <v:rect id="Rectangle 10" o:spid="_x0000_s1046" style="position:absolute;left:1141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ekw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" fillcolor="gray" stroked="f"/>
                <v:rect id="Rectangle 9" o:spid="_x0000_s1047" style="position:absolute;left:1201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" fillcolor="gray" stroked="f"/>
                <v:rect id="Rectangle 8" o:spid="_x0000_s1048" style="position:absolute;left:1261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Lc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LFH6/xB8gty8AAAD//wMAUEsBAi0AFAAGAAgAAAAhANvh9svuAAAAhQEAABMAAAAAAAAAAAAA&#10;AAAAAAAAAFtDb250ZW50X1R5cGVzXS54bWxQSwECLQAUAAYACAAAACEAWvQsW78AAAAVAQAACwAA&#10;AAAAAAAAAAAAAAAfAQAAX3JlbHMvLnJlbHNQSwECLQAUAAYACAAAACEAj4fS3MMAAADbAAAADwAA&#10;AAAAAAAAAAAAAAAHAgAAZHJzL2Rvd25yZXYueG1sUEsFBgAAAAADAAMAtwAAAPcCAAAAAA==&#10;" fillcolor="gray" stroked="f"/>
                <v:rect id="Rectangle 7" o:spid="_x0000_s1049" style="position:absolute;left:1321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" fillcolor="gray" stroked="f"/>
                <v:rect id="Rectangle 6" o:spid="_x0000_s1050" style="position:absolute;left:1381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" fillcolor="gray" stroked="f"/>
                <v:rect id="Rectangle 5" o:spid="_x0000_s1051" style="position:absolute;left:1442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qo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qzU8vsQfIMtfAAAA//8DAFBLAQItABQABgAIAAAAIQDb4fbL7gAAAIUBAAATAAAAAAAAAAAA&#10;AAAAAAAAAABbQ29udGVudF9UeXBlc10ueG1sUEsBAi0AFAAGAAgAAAAhAFr0LFu/AAAAFQEAAAsA&#10;AAAAAAAAAAAAAAAAHwEAAF9yZWxzLy5yZWxzUEsBAi0AFAAGAAgAAAAhAABuSqjEAAAA2wAAAA8A&#10;AAAAAAAAAAAAAAAABwIAAGRycy9kb3ducmV2LnhtbFBLBQYAAAAAAwADALcAAAD4AgAAAAA=&#10;" fillcolor="gray" stroked="f"/>
                <v:rect id="Rectangle 4" o:spid="_x0000_s1052" style="position:absolute;left:1502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" fillcolor="gray" stroked="f"/>
                <v:rect id="Rectangle 3" o:spid="_x0000_s1053" style="position:absolute;left:1562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HFE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1Qs8vsQfIMtfAAAA//8DAFBLAQItABQABgAIAAAAIQDb4fbL7gAAAIUBAAATAAAAAAAAAAAA&#10;AAAAAAAAAABbQ29udGVudF9UeXBlc10ueG1sUEsBAi0AFAAGAAgAAAAhAFr0LFu/AAAAFQEAAAsA&#10;AAAAAAAAAAAAAAAAHwEAAF9yZWxzLy5yZWxzUEsBAi0AFAAGAAgAAAAhAJ/wcUTEAAAA2wAAAA8A&#10;AAAAAAAAAAAAAAAABwIAAGRycy9kb3ducmV2LnhtbFBLBQYAAAAAAwADALcAAAD4AgAAAAA=&#10;" fillcolor="gray" stroked="f"/>
                <w10:anchorlock/>
              </v:group>
            </w:pict>
          </mc:Fallback>
        </mc:AlternateContent>
      </w:r>
    </w:p>
    <w:sectPr w:rsidR="000B0E51">
      <w:type w:val="continuous"/>
      <w:pgSz w:w="12250" w:h="15850"/>
      <w:pgMar w:top="380" w:right="1020" w:bottom="56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D75B" w14:textId="77777777" w:rsidR="00A51E29" w:rsidRDefault="00A51E29">
      <w:r>
        <w:separator/>
      </w:r>
    </w:p>
  </w:endnote>
  <w:endnote w:type="continuationSeparator" w:id="0">
    <w:p w14:paraId="1478B02F" w14:textId="77777777" w:rsidR="00A51E29" w:rsidRDefault="00A5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A419" w14:textId="7BA434F8" w:rsidR="000B0E51" w:rsidRDefault="00A358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31936" behindDoc="1" locked="0" layoutInCell="1" allowOverlap="1" wp14:anchorId="3AB4D64D" wp14:editId="7E1B62A4">
              <wp:simplePos x="0" y="0"/>
              <wp:positionH relativeFrom="page">
                <wp:posOffset>640715</wp:posOffset>
              </wp:positionH>
              <wp:positionV relativeFrom="page">
                <wp:posOffset>9650730</wp:posOffset>
              </wp:positionV>
              <wp:extent cx="640842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noFill/>
                      <a:ln w="8534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F6199" id="Line 2" o:spid="_x0000_s1026" style="position:absolute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45pt,759.9pt" to="555.05pt,7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" strokecolor="#333" strokeweight=".2370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32960" behindDoc="1" locked="0" layoutInCell="1" allowOverlap="1" wp14:anchorId="468E0ACF" wp14:editId="33C568B5">
              <wp:simplePos x="0" y="0"/>
              <wp:positionH relativeFrom="page">
                <wp:posOffset>635000</wp:posOffset>
              </wp:positionH>
              <wp:positionV relativeFrom="page">
                <wp:posOffset>9678035</wp:posOffset>
              </wp:positionV>
              <wp:extent cx="3977005" cy="1371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700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86D1D" w14:textId="77777777" w:rsidR="000B0E51" w:rsidRDefault="00C13444">
                          <w:pPr>
                            <w:spacing w:before="16"/>
                            <w:ind w:left="20"/>
                            <w:rPr>
                              <w:rFonts w:ascii="Copperplate Gothic Light"/>
                              <w:sz w:val="16"/>
                            </w:rPr>
                          </w:pP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-1"/>
                              <w:w w:val="103"/>
                              <w:sz w:val="16"/>
                            </w:rPr>
                            <w:t>k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1"/>
                              <w:sz w:val="16"/>
                            </w:rPr>
                            <w:t>u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1"/>
                              <w:w w:val="105"/>
                              <w:sz w:val="16"/>
                            </w:rPr>
                            <w:t>m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en Ke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1"/>
                              <w:w w:val="103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5"/>
                              <w:sz w:val="16"/>
                            </w:rPr>
                            <w:t>ja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 xml:space="preserve"> P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3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4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-1"/>
                              <w:w w:val="104"/>
                              <w:sz w:val="16"/>
                            </w:rPr>
                            <w:t>k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1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3"/>
                              <w:sz w:val="16"/>
                            </w:rPr>
                            <w:t>k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 xml:space="preserve"> F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2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08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 xml:space="preserve"> P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3"/>
                              <w:sz w:val="16"/>
                            </w:rPr>
                            <w:t>rogr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-1"/>
                              <w:w w:val="104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5"/>
                              <w:sz w:val="16"/>
                            </w:rPr>
                            <w:t>m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St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-1"/>
                              <w:w w:val="103"/>
                              <w:sz w:val="16"/>
                            </w:rPr>
                            <w:t>u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1"/>
                              <w:w w:val="103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 xml:space="preserve">i 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2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3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spacing w:val="1"/>
                              <w:w w:val="103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Copperplate Gothic Light"/>
                              <w:smallCaps/>
                              <w:color w:val="808080"/>
                              <w:w w:val="104"/>
                              <w:sz w:val="16"/>
                            </w:rPr>
                            <w:t>matika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 xml:space="preserve"> R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Copperplate Gothic Light"/>
                              <w:color w:val="808080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Copperplate Gothic Light"/>
                              <w:color w:val="808080"/>
                              <w:spacing w:val="-1"/>
                              <w:sz w:val="16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E0A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0pt;margin-top:762.05pt;width:313.15pt;height:10.8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" filled="f" stroked="f">
              <v:textbox inset="0,0,0,0">
                <w:txbxContent>
                  <w:p w14:paraId="02386D1D" w14:textId="77777777" w:rsidR="000B0E51" w:rsidRDefault="00C13444">
                    <w:pPr>
                      <w:spacing w:before="16"/>
                      <w:ind w:left="20"/>
                      <w:rPr>
                        <w:rFonts w:ascii="Copperplate Gothic Light"/>
                        <w:sz w:val="16"/>
                      </w:rPr>
                    </w:pP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>D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o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-1"/>
                        <w:w w:val="103"/>
                        <w:sz w:val="16"/>
                      </w:rPr>
                      <w:t>k</w:t>
                    </w:r>
                    <w:r>
                      <w:rPr>
                        <w:rFonts w:ascii="Copperplate Gothic Light"/>
                        <w:color w:val="808080"/>
                        <w:spacing w:val="1"/>
                        <w:sz w:val="16"/>
                      </w:rPr>
                      <w:t>u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1"/>
                        <w:w w:val="105"/>
                        <w:sz w:val="16"/>
                      </w:rPr>
                      <w:t>m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en Ke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1"/>
                        <w:w w:val="103"/>
                        <w:sz w:val="16"/>
                      </w:rPr>
                      <w:t>r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5"/>
                        <w:sz w:val="16"/>
                      </w:rPr>
                      <w:t>ja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 xml:space="preserve"> P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3"/>
                        <w:sz w:val="16"/>
                      </w:rPr>
                      <w:t>r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4"/>
                        <w:sz w:val="16"/>
                      </w:rPr>
                      <w:t>a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-1"/>
                        <w:w w:val="104"/>
                        <w:sz w:val="16"/>
                      </w:rPr>
                      <w:t>k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t</w:t>
                    </w:r>
                    <w:r>
                      <w:rPr>
                        <w:rFonts w:ascii="Copperplate Gothic Light"/>
                        <w:color w:val="808080"/>
                        <w:spacing w:val="1"/>
                        <w:sz w:val="16"/>
                      </w:rPr>
                      <w:t>i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3"/>
                        <w:sz w:val="16"/>
                      </w:rPr>
                      <w:t>k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 xml:space="preserve"> F</w:t>
                    </w:r>
                    <w:r>
                      <w:rPr>
                        <w:rFonts w:ascii="Copperplate Gothic Light"/>
                        <w:color w:val="808080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08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|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 xml:space="preserve"> P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3"/>
                        <w:sz w:val="16"/>
                      </w:rPr>
                      <w:t>rogr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-1"/>
                        <w:w w:val="104"/>
                        <w:sz w:val="16"/>
                      </w:rPr>
                      <w:t>a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5"/>
                        <w:sz w:val="16"/>
                      </w:rPr>
                      <w:t>m</w:t>
                    </w:r>
                    <w:r>
                      <w:rPr>
                        <w:rFonts w:ascii="Copperplate Gothic Light"/>
                        <w:color w:val="80808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St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-1"/>
                        <w:w w:val="103"/>
                        <w:sz w:val="16"/>
                      </w:rPr>
                      <w:t>u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1"/>
                        <w:w w:val="103"/>
                        <w:sz w:val="16"/>
                      </w:rPr>
                      <w:t>d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 xml:space="preserve">i 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>I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n</w:t>
                    </w:r>
                    <w:r>
                      <w:rPr>
                        <w:rFonts w:ascii="Copperplate Gothic Light"/>
                        <w:color w:val="808080"/>
                        <w:spacing w:val="-2"/>
                        <w:sz w:val="16"/>
                      </w:rPr>
                      <w:t>f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3"/>
                        <w:sz w:val="16"/>
                      </w:rPr>
                      <w:t>o</w:t>
                    </w:r>
                    <w:r>
                      <w:rPr>
                        <w:rFonts w:ascii="Copperplate Gothic Light"/>
                        <w:smallCaps/>
                        <w:color w:val="808080"/>
                        <w:spacing w:val="1"/>
                        <w:w w:val="103"/>
                        <w:sz w:val="16"/>
                      </w:rPr>
                      <w:t>r</w:t>
                    </w:r>
                    <w:r>
                      <w:rPr>
                        <w:rFonts w:ascii="Copperplate Gothic Light"/>
                        <w:smallCaps/>
                        <w:color w:val="808080"/>
                        <w:w w:val="104"/>
                        <w:sz w:val="16"/>
                      </w:rPr>
                      <w:t>matika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|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 xml:space="preserve"> R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e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>v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.</w:t>
                    </w:r>
                    <w:r>
                      <w:rPr>
                        <w:rFonts w:ascii="Copperplate Gothic Light"/>
                        <w:color w:val="80808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>10</w:t>
                    </w:r>
                    <w:r>
                      <w:rPr>
                        <w:rFonts w:ascii="Copperplate Gothic Light"/>
                        <w:color w:val="808080"/>
                        <w:sz w:val="16"/>
                      </w:rPr>
                      <w:t>.</w:t>
                    </w:r>
                    <w:r>
                      <w:rPr>
                        <w:rFonts w:ascii="Copperplate Gothic Light"/>
                        <w:color w:val="808080"/>
                        <w:spacing w:val="-1"/>
                        <w:sz w:val="16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08412" w14:textId="77777777" w:rsidR="00A51E29" w:rsidRDefault="00A51E29">
      <w:r>
        <w:separator/>
      </w:r>
    </w:p>
  </w:footnote>
  <w:footnote w:type="continuationSeparator" w:id="0">
    <w:p w14:paraId="18F4E551" w14:textId="77777777" w:rsidR="00A51E29" w:rsidRDefault="00A51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646E"/>
    <w:multiLevelType w:val="hybridMultilevel"/>
    <w:tmpl w:val="4DAE6D98"/>
    <w:lvl w:ilvl="0" w:tplc="F9A82404">
      <w:start w:val="1"/>
      <w:numFmt w:val="decimal"/>
      <w:lvlText w:val="%1."/>
      <w:lvlJc w:val="left"/>
      <w:pPr>
        <w:ind w:left="1321" w:hanging="361"/>
        <w:jc w:val="left"/>
      </w:pPr>
      <w:rPr>
        <w:rFonts w:ascii="Cambria" w:eastAsia="Cambria" w:hAnsi="Cambria" w:cs="Cambria" w:hint="default"/>
        <w:w w:val="99"/>
        <w:sz w:val="22"/>
        <w:szCs w:val="22"/>
        <w:lang w:val="id" w:eastAsia="id" w:bidi="id"/>
      </w:rPr>
    </w:lvl>
    <w:lvl w:ilvl="1" w:tplc="138896C0">
      <w:numFmt w:val="bullet"/>
      <w:lvlText w:val="•"/>
      <w:lvlJc w:val="left"/>
      <w:pPr>
        <w:ind w:left="1478" w:hanging="361"/>
      </w:pPr>
      <w:rPr>
        <w:rFonts w:hint="default"/>
        <w:lang w:val="id" w:eastAsia="id" w:bidi="id"/>
      </w:rPr>
    </w:lvl>
    <w:lvl w:ilvl="2" w:tplc="D83AA07A">
      <w:numFmt w:val="bullet"/>
      <w:lvlText w:val="•"/>
      <w:lvlJc w:val="left"/>
      <w:pPr>
        <w:ind w:left="1636" w:hanging="361"/>
      </w:pPr>
      <w:rPr>
        <w:rFonts w:hint="default"/>
        <w:lang w:val="id" w:eastAsia="id" w:bidi="id"/>
      </w:rPr>
    </w:lvl>
    <w:lvl w:ilvl="3" w:tplc="078CE478">
      <w:numFmt w:val="bullet"/>
      <w:lvlText w:val="•"/>
      <w:lvlJc w:val="left"/>
      <w:pPr>
        <w:ind w:left="1794" w:hanging="361"/>
      </w:pPr>
      <w:rPr>
        <w:rFonts w:hint="default"/>
        <w:lang w:val="id" w:eastAsia="id" w:bidi="id"/>
      </w:rPr>
    </w:lvl>
    <w:lvl w:ilvl="4" w:tplc="88C44A4C">
      <w:numFmt w:val="bullet"/>
      <w:lvlText w:val="•"/>
      <w:lvlJc w:val="left"/>
      <w:pPr>
        <w:ind w:left="1952" w:hanging="361"/>
      </w:pPr>
      <w:rPr>
        <w:rFonts w:hint="default"/>
        <w:lang w:val="id" w:eastAsia="id" w:bidi="id"/>
      </w:rPr>
    </w:lvl>
    <w:lvl w:ilvl="5" w:tplc="AA54E552">
      <w:numFmt w:val="bullet"/>
      <w:lvlText w:val="•"/>
      <w:lvlJc w:val="left"/>
      <w:pPr>
        <w:ind w:left="2111" w:hanging="361"/>
      </w:pPr>
      <w:rPr>
        <w:rFonts w:hint="default"/>
        <w:lang w:val="id" w:eastAsia="id" w:bidi="id"/>
      </w:rPr>
    </w:lvl>
    <w:lvl w:ilvl="6" w:tplc="25C0B0F8">
      <w:numFmt w:val="bullet"/>
      <w:lvlText w:val="•"/>
      <w:lvlJc w:val="left"/>
      <w:pPr>
        <w:ind w:left="2269" w:hanging="361"/>
      </w:pPr>
      <w:rPr>
        <w:rFonts w:hint="default"/>
        <w:lang w:val="id" w:eastAsia="id" w:bidi="id"/>
      </w:rPr>
    </w:lvl>
    <w:lvl w:ilvl="7" w:tplc="B17A15EE">
      <w:numFmt w:val="bullet"/>
      <w:lvlText w:val="•"/>
      <w:lvlJc w:val="left"/>
      <w:pPr>
        <w:ind w:left="2427" w:hanging="361"/>
      </w:pPr>
      <w:rPr>
        <w:rFonts w:hint="default"/>
        <w:lang w:val="id" w:eastAsia="id" w:bidi="id"/>
      </w:rPr>
    </w:lvl>
    <w:lvl w:ilvl="8" w:tplc="CBD2D6DE">
      <w:numFmt w:val="bullet"/>
      <w:lvlText w:val="•"/>
      <w:lvlJc w:val="left"/>
      <w:pPr>
        <w:ind w:left="2585" w:hanging="361"/>
      </w:pPr>
      <w:rPr>
        <w:rFonts w:hint="default"/>
        <w:lang w:val="id" w:eastAsia="id" w:bidi="id"/>
      </w:rPr>
    </w:lvl>
  </w:abstractNum>
  <w:abstractNum w:abstractNumId="1" w15:restartNumberingAfterBreak="0">
    <w:nsid w:val="40D272C7"/>
    <w:multiLevelType w:val="hybridMultilevel"/>
    <w:tmpl w:val="30B612C6"/>
    <w:lvl w:ilvl="0" w:tplc="0409000D">
      <w:start w:val="1"/>
      <w:numFmt w:val="bullet"/>
      <w:lvlText w:val=""/>
      <w:lvlJc w:val="left"/>
      <w:pPr>
        <w:ind w:left="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 ">
    <w15:presenceInfo w15:providerId="Windows Live" w15:userId="c02687ebff0b2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51"/>
    <w:rsid w:val="00033FEB"/>
    <w:rsid w:val="000B0E51"/>
    <w:rsid w:val="0027729D"/>
    <w:rsid w:val="003B2361"/>
    <w:rsid w:val="00473F9C"/>
    <w:rsid w:val="004E2F38"/>
    <w:rsid w:val="00571A67"/>
    <w:rsid w:val="00582550"/>
    <w:rsid w:val="005950BB"/>
    <w:rsid w:val="006825A6"/>
    <w:rsid w:val="0068318C"/>
    <w:rsid w:val="007368DB"/>
    <w:rsid w:val="00780ACC"/>
    <w:rsid w:val="007A35F2"/>
    <w:rsid w:val="00853D4A"/>
    <w:rsid w:val="00864B9D"/>
    <w:rsid w:val="008D6350"/>
    <w:rsid w:val="009654FE"/>
    <w:rsid w:val="00A35885"/>
    <w:rsid w:val="00A51E29"/>
    <w:rsid w:val="00A60B7A"/>
    <w:rsid w:val="00A74174"/>
    <w:rsid w:val="00C13444"/>
    <w:rsid w:val="00EC3587"/>
    <w:rsid w:val="00E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5D7A2"/>
  <w15:docId w15:val="{4C63C09B-BA60-44AC-9CB6-7E9661C3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0"/>
      <w:ind w:left="13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8C"/>
    <w:rPr>
      <w:rFonts w:ascii="Tahoma" w:eastAsia="Cambria" w:hAnsi="Tahoma" w:cs="Tahoma"/>
      <w:sz w:val="16"/>
      <w:szCs w:val="1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</dc:creator>
  <cp:lastModifiedBy> </cp:lastModifiedBy>
  <cp:revision>2</cp:revision>
  <dcterms:created xsi:type="dcterms:W3CDTF">2021-11-16T03:45:00Z</dcterms:created>
  <dcterms:modified xsi:type="dcterms:W3CDTF">2021-11-16T03:45:00Z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